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3D51" w14:textId="3FD4646A" w:rsidR="00006E69" w:rsidRPr="00006E69" w:rsidRDefault="00006E69" w:rsidP="00006E69">
      <w:pPr>
        <w:rPr>
          <w:rFonts w:ascii="Calibri" w:hAnsi="Calibri" w:cs="Calibri"/>
          <w:color w:val="000000"/>
          <w:sz w:val="32"/>
          <w:szCs w:val="32"/>
        </w:rPr>
      </w:pPr>
      <w:r w:rsidRPr="00006E69">
        <w:rPr>
          <w:rFonts w:ascii="Calibri" w:hAnsi="Calibri" w:cs="Calibri"/>
          <w:color w:val="000000"/>
          <w:sz w:val="32"/>
          <w:szCs w:val="32"/>
        </w:rPr>
        <w:t>Color categories in macaque monkeys and their sources</w:t>
      </w:r>
    </w:p>
    <w:p w14:paraId="521D1823" w14:textId="2CD46B7C" w:rsidR="00006E69" w:rsidRDefault="00006E69" w:rsidP="00006E69">
      <w:pPr>
        <w:rPr>
          <w:rFonts w:ascii="Calibri" w:hAnsi="Calibri" w:cs="Calibri"/>
          <w:color w:val="000000"/>
        </w:rPr>
      </w:pPr>
      <w:r>
        <w:rPr>
          <w:rFonts w:ascii="Calibri" w:hAnsi="Calibri" w:cs="Calibri"/>
          <w:color w:val="000000"/>
        </w:rPr>
        <w:t>Danny Garside, Hannah Selwyn, Audrey Chang, Bevil R. Conway</w:t>
      </w:r>
    </w:p>
    <w:p w14:paraId="79F66F3F" w14:textId="77777777" w:rsidR="00006E69" w:rsidRDefault="00006E69" w:rsidP="00006E69">
      <w:pPr>
        <w:rPr>
          <w:rFonts w:ascii="Calibri" w:hAnsi="Calibri" w:cs="Calibri"/>
          <w:color w:val="000000"/>
        </w:rPr>
      </w:pPr>
    </w:p>
    <w:p w14:paraId="0719B457" w14:textId="2E09FF11" w:rsidR="00006E69" w:rsidDel="008B3995" w:rsidRDefault="00006E69" w:rsidP="00006E69">
      <w:pPr>
        <w:rPr>
          <w:del w:id="0" w:author="Conway, Bevil (NIH/NEI) [E]" w:date="2023-06-14T17:23:00Z"/>
          <w:rFonts w:ascii="Calibri" w:hAnsi="Calibri" w:cs="Calibri"/>
          <w:color w:val="000000"/>
        </w:rPr>
      </w:pPr>
      <w:r>
        <w:rPr>
          <w:rFonts w:ascii="Calibri" w:hAnsi="Calibri" w:cs="Calibri"/>
          <w:color w:val="000000"/>
        </w:rPr>
        <w:t xml:space="preserve">Color is often used to study cognitive processes such as memory and categorization </w:t>
      </w:r>
      <w:r w:rsidR="008B3995">
        <w:rPr>
          <w:rFonts w:ascii="Calibri" w:hAnsi="Calibri" w:cs="Calibri"/>
          <w:color w:val="000000"/>
        </w:rPr>
        <w:t>because it</w:t>
      </w:r>
      <w:r>
        <w:rPr>
          <w:rFonts w:ascii="Calibri" w:hAnsi="Calibri" w:cs="Calibri"/>
          <w:color w:val="000000"/>
        </w:rPr>
        <w:t xml:space="preserve"> </w:t>
      </w:r>
      <w:r w:rsidR="008B3995">
        <w:rPr>
          <w:rFonts w:ascii="Calibri" w:hAnsi="Calibri" w:cs="Calibri"/>
          <w:color w:val="000000"/>
        </w:rPr>
        <w:t>is</w:t>
      </w:r>
      <w:r>
        <w:rPr>
          <w:rFonts w:ascii="Calibri" w:hAnsi="Calibri" w:cs="Calibri"/>
          <w:color w:val="000000"/>
        </w:rPr>
        <w:t xml:space="preserve"> a controllable</w:t>
      </w:r>
      <w:r w:rsidR="00B73398">
        <w:rPr>
          <w:rFonts w:ascii="Calibri" w:hAnsi="Calibri" w:cs="Calibri"/>
          <w:color w:val="000000"/>
        </w:rPr>
        <w:t xml:space="preserve">, </w:t>
      </w:r>
      <w:r>
        <w:rPr>
          <w:rFonts w:ascii="Calibri" w:hAnsi="Calibri" w:cs="Calibri"/>
          <w:color w:val="000000"/>
        </w:rPr>
        <w:t xml:space="preserve">continuous variable </w:t>
      </w:r>
      <w:r w:rsidR="008B3995">
        <w:rPr>
          <w:rFonts w:ascii="Calibri" w:hAnsi="Calibri" w:cs="Calibri"/>
          <w:color w:val="000000"/>
        </w:rPr>
        <w:t>of behavioral relevance</w:t>
      </w:r>
      <w:del w:id="1" w:author="Conway, Bevil (NIH/NEI) [E]" w:date="2023-06-14T17:23:00Z">
        <w:r w:rsidR="008B3995" w:rsidDel="008B3995">
          <w:rPr>
            <w:rFonts w:ascii="Calibri" w:hAnsi="Calibri" w:cs="Calibri"/>
            <w:color w:val="000000"/>
          </w:rPr>
          <w:delText xml:space="preserve"> </w:delText>
        </w:r>
        <w:r w:rsidDel="008B3995">
          <w:rPr>
            <w:rFonts w:ascii="Calibri" w:hAnsi="Calibri" w:cs="Calibri"/>
            <w:color w:val="000000"/>
          </w:rPr>
          <w:delText xml:space="preserve">represented </w:delText>
        </w:r>
        <w:r w:rsidDel="008B3995">
          <w:rPr>
            <w:rFonts w:ascii="Calibri" w:hAnsi="Calibri" w:cs="Calibri"/>
            <w:color w:val="000000"/>
          </w:rPr>
          <w:delText>across</w:delText>
        </w:r>
        <w:r w:rsidDel="008B3995">
          <w:rPr>
            <w:rFonts w:ascii="Calibri" w:hAnsi="Calibri" w:cs="Calibri"/>
            <w:color w:val="000000"/>
          </w:rPr>
          <w:delText xml:space="preserve"> </w:delText>
        </w:r>
        <w:commentRangeStart w:id="2"/>
        <w:r w:rsidDel="008B3995">
          <w:rPr>
            <w:rFonts w:ascii="Calibri" w:hAnsi="Calibri" w:cs="Calibri"/>
            <w:color w:val="000000"/>
          </w:rPr>
          <w:delText>cognitive hierarchies</w:delText>
        </w:r>
        <w:commentRangeEnd w:id="2"/>
        <w:r w:rsidR="00B73398" w:rsidDel="008B3995">
          <w:rPr>
            <w:rStyle w:val="CommentReference"/>
          </w:rPr>
          <w:commentReference w:id="2"/>
        </w:r>
      </w:del>
      <w:r>
        <w:rPr>
          <w:rFonts w:ascii="Calibri" w:hAnsi="Calibri" w:cs="Calibri"/>
          <w:color w:val="000000"/>
        </w:rPr>
        <w:t>.</w:t>
      </w:r>
      <w:r>
        <w:rPr>
          <w:rFonts w:ascii="Calibri" w:hAnsi="Calibri" w:cs="Calibri"/>
          <w:color w:val="000000"/>
        </w:rPr>
        <w:t xml:space="preserve"> S</w:t>
      </w:r>
      <w:r>
        <w:rPr>
          <w:rFonts w:ascii="Calibri" w:hAnsi="Calibri" w:cs="Calibri"/>
          <w:color w:val="000000"/>
        </w:rPr>
        <w:t xml:space="preserve">ets of colors </w:t>
      </w:r>
      <w:r>
        <w:rPr>
          <w:rFonts w:ascii="Calibri" w:hAnsi="Calibri" w:cs="Calibri"/>
          <w:color w:val="000000"/>
        </w:rPr>
        <w:t xml:space="preserve">are typically defined by </w:t>
      </w:r>
      <w:r>
        <w:rPr>
          <w:rFonts w:ascii="Calibri" w:hAnsi="Calibri" w:cs="Calibri"/>
          <w:color w:val="000000"/>
        </w:rPr>
        <w:t>color</w:t>
      </w:r>
      <w:ins w:id="3" w:author="Conway, Bevil (NIH/NEI) [E]" w:date="2023-06-14T17:23:00Z">
        <w:r w:rsidR="008B3995">
          <w:rPr>
            <w:rFonts w:ascii="Calibri" w:hAnsi="Calibri" w:cs="Calibri"/>
            <w:color w:val="000000"/>
          </w:rPr>
          <w:t xml:space="preserve"> </w:t>
        </w:r>
      </w:ins>
      <w:r>
        <w:rPr>
          <w:rFonts w:ascii="Calibri" w:hAnsi="Calibri" w:cs="Calibri"/>
          <w:color w:val="000000"/>
        </w:rPr>
        <w:t xml:space="preserve">spaces </w:t>
      </w:r>
      <w:del w:id="4" w:author="Conway, Bevil (NIH/NEI) [E]" w:date="2023-06-14T18:04:00Z">
        <w:r w:rsidDel="004F61A6">
          <w:rPr>
            <w:rFonts w:ascii="Calibri" w:hAnsi="Calibri" w:cs="Calibri"/>
            <w:color w:val="000000"/>
          </w:rPr>
          <w:delText>that are assumed</w:delText>
        </w:r>
      </w:del>
      <w:ins w:id="5" w:author="Conway, Bevil (NIH/NEI) [E]" w:date="2023-06-14T18:04:00Z">
        <w:r w:rsidR="004F61A6">
          <w:rPr>
            <w:rFonts w:ascii="Calibri" w:hAnsi="Calibri" w:cs="Calibri"/>
            <w:color w:val="000000"/>
          </w:rPr>
          <w:t>presumed</w:t>
        </w:r>
      </w:ins>
      <w:r>
        <w:rPr>
          <w:rFonts w:ascii="Calibri" w:hAnsi="Calibri" w:cs="Calibri"/>
          <w:color w:val="000000"/>
        </w:rPr>
        <w:t xml:space="preserve"> to be perceptually uniform</w:t>
      </w:r>
      <w:del w:id="6" w:author="Conway, Bevil (NIH/NEI) [E]" w:date="2023-06-14T18:05:00Z">
        <w:r w:rsidDel="004F61A6">
          <w:rPr>
            <w:rFonts w:ascii="Calibri" w:hAnsi="Calibri" w:cs="Calibri"/>
            <w:color w:val="000000"/>
          </w:rPr>
          <w:delText>, an assumption that is only approximately correct</w:delText>
        </w:r>
      </w:del>
      <w:r>
        <w:rPr>
          <w:rFonts w:ascii="Calibri" w:hAnsi="Calibri" w:cs="Calibri"/>
          <w:color w:val="000000"/>
        </w:rPr>
        <w:t>.</w:t>
      </w:r>
    </w:p>
    <w:p w14:paraId="68DA29CE" w14:textId="136A0E93" w:rsidR="00006E69" w:rsidDel="008B3995" w:rsidRDefault="00006E69" w:rsidP="00006E69">
      <w:pPr>
        <w:rPr>
          <w:del w:id="7" w:author="Conway, Bevil (NIH/NEI) [E]" w:date="2023-06-14T17:23:00Z"/>
          <w:rFonts w:ascii="Calibri" w:hAnsi="Calibri" w:cs="Calibri" w:hint="eastAsia"/>
          <w:color w:val="000000"/>
        </w:rPr>
      </w:pPr>
    </w:p>
    <w:p w14:paraId="0028328B" w14:textId="2153525C" w:rsidR="00006E69" w:rsidDel="008B3995" w:rsidRDefault="008B3995" w:rsidP="00006E69">
      <w:pPr>
        <w:rPr>
          <w:del w:id="8" w:author="Conway, Bevil (NIH/NEI) [E]" w:date="2023-06-14T17:28:00Z"/>
          <w:rFonts w:ascii="Calibri" w:hAnsi="Calibri" w:cs="Calibri"/>
          <w:color w:val="000000"/>
        </w:rPr>
      </w:pPr>
      <w:ins w:id="9" w:author="Conway, Bevil (NIH/NEI) [E]" w:date="2023-06-14T17:23:00Z">
        <w:r>
          <w:rPr>
            <w:rFonts w:ascii="Calibri" w:hAnsi="Calibri" w:cs="Calibri"/>
            <w:color w:val="000000"/>
          </w:rPr>
          <w:t xml:space="preserve"> </w:t>
        </w:r>
      </w:ins>
      <w:ins w:id="10" w:author="Conway, Bevil (NIH/NEI) [E]" w:date="2023-06-14T18:06:00Z">
        <w:r w:rsidR="004F61A6">
          <w:rPr>
            <w:rFonts w:ascii="Calibri" w:hAnsi="Calibri" w:cs="Calibri"/>
            <w:color w:val="000000"/>
          </w:rPr>
          <w:t>But o</w:t>
        </w:r>
      </w:ins>
      <w:del w:id="11" w:author="Conway, Bevil (NIH/NEI) [E]" w:date="2023-06-14T18:06:00Z">
        <w:r w:rsidR="00006E69" w:rsidDel="004F61A6">
          <w:rPr>
            <w:rFonts w:ascii="Calibri" w:hAnsi="Calibri" w:cs="Calibri"/>
            <w:color w:val="000000"/>
          </w:rPr>
          <w:delText>O</w:delText>
        </w:r>
      </w:del>
      <w:r w:rsidR="00006E69">
        <w:rPr>
          <w:rFonts w:ascii="Calibri" w:hAnsi="Calibri" w:cs="Calibri"/>
          <w:color w:val="000000"/>
        </w:rPr>
        <w:t xml:space="preserve">ne </w:t>
      </w:r>
      <w:del w:id="12" w:author="Conway, Bevil (NIH/NEI) [E]" w:date="2023-06-14T18:05:00Z">
        <w:r w:rsidR="00006E69" w:rsidDel="004F61A6">
          <w:rPr>
            <w:rFonts w:ascii="Calibri" w:hAnsi="Calibri" w:cs="Calibri"/>
            <w:color w:val="000000"/>
          </w:rPr>
          <w:delText xml:space="preserve">of the </w:delText>
        </w:r>
      </w:del>
      <w:r w:rsidR="00006E69">
        <w:rPr>
          <w:rFonts w:ascii="Calibri" w:hAnsi="Calibri" w:cs="Calibri"/>
          <w:color w:val="000000"/>
        </w:rPr>
        <w:t>challenge</w:t>
      </w:r>
      <w:del w:id="13" w:author="Conway, Bevil (NIH/NEI) [E]" w:date="2023-06-14T18:05:00Z">
        <w:r w:rsidR="00006E69" w:rsidDel="004F61A6">
          <w:rPr>
            <w:rFonts w:ascii="Calibri" w:hAnsi="Calibri" w:cs="Calibri"/>
            <w:color w:val="000000"/>
          </w:rPr>
          <w:delText>s</w:delText>
        </w:r>
      </w:del>
      <w:r w:rsidR="00006E69">
        <w:rPr>
          <w:rFonts w:ascii="Calibri" w:hAnsi="Calibri" w:cs="Calibri"/>
          <w:color w:val="000000"/>
        </w:rPr>
        <w:t xml:space="preserve"> in defining </w:t>
      </w:r>
      <w:del w:id="14" w:author="Conway, Bevil (NIH/NEI) [E]" w:date="2023-06-14T17:23:00Z">
        <w:r w:rsidR="00006E69" w:rsidDel="008B3995">
          <w:rPr>
            <w:rFonts w:ascii="Calibri" w:hAnsi="Calibri" w:cs="Calibri"/>
            <w:color w:val="000000"/>
          </w:rPr>
          <w:delText xml:space="preserve">a </w:delText>
        </w:r>
      </w:del>
      <w:r w:rsidR="00006E69">
        <w:rPr>
          <w:rFonts w:ascii="Calibri" w:hAnsi="Calibri" w:cs="Calibri"/>
          <w:color w:val="000000"/>
        </w:rPr>
        <w:t>color</w:t>
      </w:r>
      <w:ins w:id="15" w:author="Conway, Bevil (NIH/NEI) [E]" w:date="2023-06-14T17:23:00Z">
        <w:r>
          <w:rPr>
            <w:rFonts w:ascii="Calibri" w:hAnsi="Calibri" w:cs="Calibri"/>
            <w:color w:val="000000"/>
          </w:rPr>
          <w:t xml:space="preserve"> </w:t>
        </w:r>
      </w:ins>
      <w:r w:rsidR="00006E69">
        <w:rPr>
          <w:rFonts w:ascii="Calibri" w:hAnsi="Calibri" w:cs="Calibri"/>
          <w:color w:val="000000"/>
        </w:rPr>
        <w:t xml:space="preserve">space has been the potential </w:t>
      </w:r>
      <w:del w:id="16" w:author="Conway, Bevil (NIH/NEI) [E]" w:date="2023-06-14T17:24:00Z">
        <w:r w:rsidR="00006E69" w:rsidDel="008B3995">
          <w:rPr>
            <w:rFonts w:ascii="Calibri" w:hAnsi="Calibri" w:cs="Calibri"/>
            <w:color w:val="000000"/>
          </w:rPr>
          <w:delText xml:space="preserve">impact </w:delText>
        </w:r>
      </w:del>
      <w:ins w:id="17" w:author="Conway, Bevil (NIH/NEI) [E]" w:date="2023-06-14T17:24:00Z">
        <w:r>
          <w:rPr>
            <w:rFonts w:ascii="Calibri" w:hAnsi="Calibri" w:cs="Calibri"/>
            <w:color w:val="000000"/>
          </w:rPr>
          <w:t>confound</w:t>
        </w:r>
      </w:ins>
      <w:ins w:id="18" w:author="Conway, Bevil (NIH/NEI) [E]" w:date="2023-06-14T18:07:00Z">
        <w:r w:rsidR="004F61A6">
          <w:rPr>
            <w:rFonts w:ascii="Calibri" w:hAnsi="Calibri" w:cs="Calibri"/>
            <w:color w:val="000000"/>
          </w:rPr>
          <w:t>s</w:t>
        </w:r>
      </w:ins>
      <w:ins w:id="19" w:author="Conway, Bevil (NIH/NEI) [E]" w:date="2023-06-14T17:24:00Z">
        <w:r>
          <w:rPr>
            <w:rFonts w:ascii="Calibri" w:hAnsi="Calibri" w:cs="Calibri"/>
            <w:color w:val="000000"/>
          </w:rPr>
          <w:t xml:space="preserve"> </w:t>
        </w:r>
      </w:ins>
      <w:r w:rsidR="00006E69">
        <w:rPr>
          <w:rFonts w:ascii="Calibri" w:hAnsi="Calibri" w:cs="Calibri"/>
          <w:color w:val="000000"/>
        </w:rPr>
        <w:t xml:space="preserve">of </w:t>
      </w:r>
      <w:del w:id="20" w:author="Conway, Bevil (NIH/NEI) [E]" w:date="2023-06-14T17:26:00Z">
        <w:r w:rsidR="00006E69" w:rsidDel="008B3995">
          <w:rPr>
            <w:rFonts w:ascii="Calibri" w:hAnsi="Calibri" w:cs="Calibri"/>
            <w:color w:val="000000"/>
          </w:rPr>
          <w:delText>linguistic color categories</w:delText>
        </w:r>
      </w:del>
      <w:ins w:id="21" w:author="Conway, Bevil (NIH/NEI) [E]" w:date="2023-06-14T17:26:00Z">
        <w:r>
          <w:rPr>
            <w:rFonts w:ascii="Calibri" w:hAnsi="Calibri" w:cs="Calibri"/>
            <w:color w:val="000000"/>
          </w:rPr>
          <w:t>language and task</w:t>
        </w:r>
      </w:ins>
      <w:ins w:id="22" w:author="Conway, Bevil (NIH/NEI) [E]" w:date="2023-06-14T17:28:00Z">
        <w:r>
          <w:rPr>
            <w:rFonts w:ascii="Calibri" w:hAnsi="Calibri" w:cs="Calibri"/>
            <w:color w:val="000000"/>
          </w:rPr>
          <w:t xml:space="preserve"> in </w:t>
        </w:r>
      </w:ins>
      <w:ins w:id="23" w:author="Conway, Bevil (NIH/NEI) [E]" w:date="2023-06-14T17:27:00Z">
        <w:r>
          <w:rPr>
            <w:rFonts w:ascii="Calibri" w:hAnsi="Calibri" w:cs="Calibri"/>
            <w:color w:val="000000"/>
          </w:rPr>
          <w:t xml:space="preserve">paradigms designed to generate </w:t>
        </w:r>
      </w:ins>
      <w:del w:id="24" w:author="Conway, Bevil (NIH/NEI) [E]" w:date="2023-06-14T17:24:00Z">
        <w:r w:rsidR="00006E69" w:rsidDel="008B3995">
          <w:rPr>
            <w:rFonts w:ascii="Calibri" w:hAnsi="Calibri" w:cs="Calibri"/>
            <w:color w:val="000000"/>
          </w:rPr>
          <w:delText xml:space="preserve"> on color judgements</w:delText>
        </w:r>
        <w:r w:rsidR="00006E69" w:rsidDel="008B3995">
          <w:rPr>
            <w:rFonts w:ascii="Calibri" w:hAnsi="Calibri" w:cs="Calibri"/>
            <w:color w:val="000000"/>
          </w:rPr>
          <w:delText xml:space="preserve">. For example, </w:delText>
        </w:r>
      </w:del>
      <w:del w:id="25" w:author="Conway, Bevil (NIH/NEI) [E]" w:date="2023-06-14T17:27:00Z">
        <w:r w:rsidR="00006E69" w:rsidDel="008B3995">
          <w:rPr>
            <w:rFonts w:ascii="Calibri" w:hAnsi="Calibri" w:cs="Calibri"/>
            <w:color w:val="000000"/>
          </w:rPr>
          <w:delText xml:space="preserve">language </w:delText>
        </w:r>
        <w:r w:rsidR="00006E69" w:rsidDel="008B3995">
          <w:rPr>
            <w:rFonts w:ascii="Calibri" w:hAnsi="Calibri" w:cs="Calibri"/>
            <w:color w:val="000000"/>
          </w:rPr>
          <w:delText xml:space="preserve">might </w:delText>
        </w:r>
        <w:r w:rsidR="00006E69" w:rsidDel="008B3995">
          <w:rPr>
            <w:rFonts w:ascii="Calibri" w:hAnsi="Calibri" w:cs="Calibri"/>
            <w:color w:val="000000"/>
          </w:rPr>
          <w:delText xml:space="preserve">influence perception, mediated by the demands of the </w:delText>
        </w:r>
      </w:del>
      <w:del w:id="26" w:author="Conway, Bevil (NIH/NEI) [E]" w:date="2023-06-14T17:25:00Z">
        <w:r w:rsidR="00006E69" w:rsidDel="008B3995">
          <w:rPr>
            <w:rFonts w:ascii="Calibri" w:hAnsi="Calibri" w:cs="Calibri"/>
            <w:color w:val="000000"/>
          </w:rPr>
          <w:delText xml:space="preserve">observer's </w:delText>
        </w:r>
      </w:del>
      <w:del w:id="27" w:author="Conway, Bevil (NIH/NEI) [E]" w:date="2023-06-14T17:27:00Z">
        <w:r w:rsidR="00006E69" w:rsidDel="008B3995">
          <w:rPr>
            <w:rFonts w:ascii="Calibri" w:hAnsi="Calibri" w:cs="Calibri"/>
            <w:color w:val="000000"/>
          </w:rPr>
          <w:delText xml:space="preserve">task, </w:delText>
        </w:r>
      </w:del>
      <w:del w:id="28" w:author="Conway, Bevil (NIH/NEI) [E]" w:date="2023-06-14T17:25:00Z">
        <w:r w:rsidR="00006E69" w:rsidDel="008B3995">
          <w:rPr>
            <w:rFonts w:ascii="Calibri" w:hAnsi="Calibri" w:cs="Calibri"/>
            <w:color w:val="000000"/>
          </w:rPr>
          <w:delText xml:space="preserve">forming a dynamic system where the influence of </w:delText>
        </w:r>
      </w:del>
      <w:del w:id="29" w:author="Conway, Bevil (NIH/NEI) [E]" w:date="2023-06-14T17:27:00Z">
        <w:r w:rsidR="00006E69" w:rsidDel="008B3995">
          <w:rPr>
            <w:rFonts w:ascii="Calibri" w:hAnsi="Calibri" w:cs="Calibri"/>
            <w:color w:val="000000"/>
          </w:rPr>
          <w:delText xml:space="preserve">language and task </w:delText>
        </w:r>
      </w:del>
      <w:del w:id="30" w:author="Conway, Bevil (NIH/NEI) [E]" w:date="2023-06-14T17:25:00Z">
        <w:r w:rsidR="00006E69" w:rsidDel="008B3995">
          <w:rPr>
            <w:rFonts w:ascii="Calibri" w:hAnsi="Calibri" w:cs="Calibri"/>
            <w:color w:val="000000"/>
          </w:rPr>
          <w:delText xml:space="preserve">would be </w:delText>
        </w:r>
      </w:del>
      <w:del w:id="31" w:author="Conway, Bevil (NIH/NEI) [E]" w:date="2023-06-14T17:27:00Z">
        <w:r w:rsidR="00006E69" w:rsidDel="008B3995">
          <w:rPr>
            <w:rFonts w:ascii="Calibri" w:hAnsi="Calibri" w:cs="Calibri"/>
            <w:color w:val="000000"/>
          </w:rPr>
          <w:delText xml:space="preserve">"baked in" to </w:delText>
        </w:r>
      </w:del>
      <w:r w:rsidR="00006E69">
        <w:rPr>
          <w:rFonts w:ascii="Calibri" w:hAnsi="Calibri" w:cs="Calibri"/>
          <w:color w:val="000000"/>
        </w:rPr>
        <w:t>nominally uniform color</w:t>
      </w:r>
      <w:ins w:id="32" w:author="Conway, Bevil (NIH/NEI) [E]" w:date="2023-06-14T17:26:00Z">
        <w:r>
          <w:rPr>
            <w:rFonts w:ascii="Calibri" w:hAnsi="Calibri" w:cs="Calibri"/>
            <w:color w:val="000000"/>
          </w:rPr>
          <w:t xml:space="preserve"> </w:t>
        </w:r>
      </w:ins>
      <w:r w:rsidR="00006E69">
        <w:rPr>
          <w:rFonts w:ascii="Calibri" w:hAnsi="Calibri" w:cs="Calibri"/>
          <w:color w:val="000000"/>
        </w:rPr>
        <w:t>space</w:t>
      </w:r>
      <w:del w:id="33" w:author="Conway, Bevil (NIH/NEI) [E]" w:date="2023-06-14T17:26:00Z">
        <w:r w:rsidR="00006E69" w:rsidDel="008B3995">
          <w:rPr>
            <w:rFonts w:ascii="Calibri" w:hAnsi="Calibri" w:cs="Calibri"/>
            <w:color w:val="000000"/>
          </w:rPr>
          <w:delText>s</w:delText>
        </w:r>
      </w:del>
      <w:r w:rsidR="00006E69">
        <w:rPr>
          <w:rFonts w:ascii="Calibri" w:hAnsi="Calibri" w:cs="Calibri"/>
          <w:color w:val="000000"/>
        </w:rPr>
        <w:t>.</w:t>
      </w:r>
    </w:p>
    <w:p w14:paraId="7B40F465" w14:textId="356CC225" w:rsidR="00006E69" w:rsidDel="008B3995" w:rsidRDefault="00006E69" w:rsidP="00006E69">
      <w:pPr>
        <w:rPr>
          <w:del w:id="34" w:author="Conway, Bevil (NIH/NEI) [E]" w:date="2023-06-14T17:28:00Z"/>
          <w:rFonts w:ascii="Calibri" w:hAnsi="Calibri" w:cs="Calibri"/>
          <w:color w:val="000000"/>
        </w:rPr>
      </w:pPr>
    </w:p>
    <w:p w14:paraId="2127B62C" w14:textId="2307A7AC" w:rsidR="00006E69" w:rsidRDefault="008B3995" w:rsidP="00006E69">
      <w:pPr>
        <w:rPr>
          <w:ins w:id="35" w:author="Conway, Bevil (NIH/NEI) [E]" w:date="2023-06-14T17:30:00Z"/>
          <w:rFonts w:ascii="Calibri" w:hAnsi="Calibri" w:cs="Calibri"/>
          <w:color w:val="000000"/>
        </w:rPr>
      </w:pPr>
      <w:ins w:id="36" w:author="Conway, Bevil (NIH/NEI) [E]" w:date="2023-06-14T17:28:00Z">
        <w:r>
          <w:rPr>
            <w:rFonts w:ascii="Calibri" w:hAnsi="Calibri" w:cs="Calibri"/>
            <w:color w:val="000000"/>
          </w:rPr>
          <w:t xml:space="preserve"> </w:t>
        </w:r>
      </w:ins>
      <w:del w:id="37" w:author="Conway, Bevil (NIH/NEI) [E]" w:date="2023-06-14T17:29:00Z">
        <w:r w:rsidR="00006E69" w:rsidDel="008B3995">
          <w:rPr>
            <w:rFonts w:ascii="Calibri" w:hAnsi="Calibri" w:cs="Calibri"/>
            <w:color w:val="000000"/>
          </w:rPr>
          <w:delText>One way to further our understanding of these processes, and potentially develop</w:delText>
        </w:r>
      </w:del>
      <w:ins w:id="38" w:author="Conway, Bevil (NIH/NEI) [E]" w:date="2023-06-14T17:29:00Z">
        <w:r>
          <w:rPr>
            <w:rFonts w:ascii="Calibri" w:hAnsi="Calibri" w:cs="Calibri"/>
            <w:color w:val="000000"/>
          </w:rPr>
          <w:t>Here we aim to understand the sources of color categories and to derive a</w:t>
        </w:r>
      </w:ins>
      <w:r w:rsidR="00006E69">
        <w:rPr>
          <w:rFonts w:ascii="Calibri" w:hAnsi="Calibri" w:cs="Calibri"/>
          <w:color w:val="000000"/>
        </w:rPr>
        <w:t xml:space="preserve"> language-agnostic color</w:t>
      </w:r>
      <w:ins w:id="39" w:author="Conway, Bevil (NIH/NEI) [E]" w:date="2023-06-14T17:29:00Z">
        <w:r>
          <w:rPr>
            <w:rFonts w:ascii="Calibri" w:hAnsi="Calibri" w:cs="Calibri"/>
            <w:color w:val="000000"/>
          </w:rPr>
          <w:t xml:space="preserve"> </w:t>
        </w:r>
      </w:ins>
      <w:r w:rsidR="00006E69">
        <w:rPr>
          <w:rFonts w:ascii="Calibri" w:hAnsi="Calibri" w:cs="Calibri"/>
          <w:color w:val="000000"/>
        </w:rPr>
        <w:t>space</w:t>
      </w:r>
      <w:del w:id="40" w:author="Conway, Bevil (NIH/NEI) [E]" w:date="2023-06-14T18:07:00Z">
        <w:r w:rsidR="00006E69" w:rsidDel="004F61A6">
          <w:rPr>
            <w:rFonts w:ascii="Calibri" w:hAnsi="Calibri" w:cs="Calibri"/>
            <w:color w:val="000000"/>
          </w:rPr>
          <w:delText>s</w:delText>
        </w:r>
      </w:del>
      <w:ins w:id="41" w:author="Conway, Bevil (NIH/NEI) [E]" w:date="2023-06-14T17:29:00Z">
        <w:r>
          <w:rPr>
            <w:rFonts w:ascii="Calibri" w:hAnsi="Calibri" w:cs="Calibri"/>
            <w:color w:val="000000"/>
          </w:rPr>
          <w:t xml:space="preserve"> by measuring color-discrimination behavior in macaque monkeys, a non-human primate that has the same three</w:t>
        </w:r>
      </w:ins>
      <w:ins w:id="42" w:author="Conway, Bevil (NIH/NEI) [E]" w:date="2023-06-14T17:30:00Z">
        <w:r>
          <w:rPr>
            <w:rFonts w:ascii="Calibri" w:hAnsi="Calibri" w:cs="Calibri"/>
            <w:color w:val="000000"/>
          </w:rPr>
          <w:t xml:space="preserve"> classes of cone types as humans and a very similar visual cortic</w:t>
        </w:r>
        <w:r w:rsidR="00D2493B">
          <w:rPr>
            <w:rFonts w:ascii="Calibri" w:hAnsi="Calibri" w:cs="Calibri"/>
            <w:color w:val="000000"/>
          </w:rPr>
          <w:t>al organization</w:t>
        </w:r>
      </w:ins>
      <w:ins w:id="43" w:author="Conway, Bevil (NIH/NEI) [E]" w:date="2023-06-14T18:08:00Z">
        <w:r w:rsidR="004F61A6">
          <w:rPr>
            <w:rFonts w:ascii="Calibri" w:hAnsi="Calibri" w:cs="Calibri"/>
            <w:color w:val="000000"/>
          </w:rPr>
          <w:t xml:space="preserve"> to humans</w:t>
        </w:r>
      </w:ins>
      <w:ins w:id="44" w:author="Conway, Bevil (NIH/NEI) [E]" w:date="2023-06-14T17:30:00Z">
        <w:r w:rsidR="00D2493B">
          <w:rPr>
            <w:rFonts w:ascii="Calibri" w:hAnsi="Calibri" w:cs="Calibri"/>
            <w:color w:val="000000"/>
          </w:rPr>
          <w:t xml:space="preserve">. </w:t>
        </w:r>
      </w:ins>
      <w:del w:id="45" w:author="Conway, Bevil (NIH/NEI) [E]" w:date="2023-06-14T17:30:00Z">
        <w:r w:rsidR="00006E69" w:rsidDel="00D2493B">
          <w:rPr>
            <w:rFonts w:ascii="Calibri" w:hAnsi="Calibri" w:cs="Calibri"/>
            <w:color w:val="000000"/>
          </w:rPr>
          <w:delText>, is to study color perception in a species with the same primary sensory apparatus as humans, but which does not use language.</w:delText>
        </w:r>
      </w:del>
    </w:p>
    <w:p w14:paraId="2374D9D8" w14:textId="77777777" w:rsidR="00D2493B" w:rsidRDefault="00D2493B" w:rsidP="00006E69">
      <w:pPr>
        <w:rPr>
          <w:rFonts w:ascii="Calibri" w:hAnsi="Calibri" w:cs="Calibri"/>
          <w:color w:val="000000"/>
        </w:rPr>
      </w:pPr>
    </w:p>
    <w:p w14:paraId="0B8467E4" w14:textId="055DBF26" w:rsidR="00006E69" w:rsidDel="00D2493B" w:rsidRDefault="00D2493B" w:rsidP="00D2493B">
      <w:pPr>
        <w:rPr>
          <w:del w:id="46" w:author="Conway, Bevil (NIH/NEI) [E]" w:date="2023-06-14T17:30:00Z"/>
          <w:rFonts w:ascii="Calibri" w:hAnsi="Calibri" w:cs="Calibri"/>
          <w:color w:val="000000"/>
        </w:rPr>
        <w:pPrChange w:id="47" w:author="Conway, Bevil (NIH/NEI) [E]" w:date="2023-06-14T17:31:00Z">
          <w:pPr/>
        </w:pPrChange>
      </w:pPr>
      <w:ins w:id="48" w:author="Conway, Bevil (NIH/NEI) [E]" w:date="2023-06-14T17:30:00Z">
        <w:r>
          <w:rPr>
            <w:rFonts w:ascii="Calibri" w:hAnsi="Calibri" w:cs="Calibri"/>
            <w:color w:val="000000"/>
          </w:rPr>
          <w:t xml:space="preserve">Four macaque monkeys were tested </w:t>
        </w:r>
      </w:ins>
      <w:ins w:id="49" w:author="Conway, Bevil (NIH/NEI) [E]" w:date="2023-06-14T17:31:00Z">
        <w:r>
          <w:rPr>
            <w:rFonts w:ascii="Calibri" w:hAnsi="Calibri" w:cs="Calibri"/>
            <w:color w:val="000000"/>
          </w:rPr>
          <w:t xml:space="preserve">in multiple weekly sessions over several years </w:t>
        </w:r>
      </w:ins>
      <w:ins w:id="50" w:author="Conway, Bevil (NIH/NEI) [E]" w:date="2023-06-14T18:10:00Z">
        <w:r w:rsidR="004F61A6">
          <w:rPr>
            <w:rFonts w:ascii="Calibri" w:hAnsi="Calibri" w:cs="Calibri"/>
            <w:color w:val="000000"/>
          </w:rPr>
          <w:t>(</w:t>
        </w:r>
        <w:r w:rsidR="004F61A6">
          <w:rPr>
            <w:rFonts w:ascii="Calibri" w:hAnsi="Calibri" w:cs="Calibri"/>
            <w:color w:val="000000"/>
          </w:rPr>
          <w:t>~220,000 trials</w:t>
        </w:r>
        <w:r w:rsidR="004F61A6">
          <w:rPr>
            <w:rFonts w:ascii="Calibri" w:hAnsi="Calibri" w:cs="Calibri"/>
            <w:color w:val="000000"/>
          </w:rPr>
          <w:t xml:space="preserve">) </w:t>
        </w:r>
      </w:ins>
      <w:ins w:id="51" w:author="Conway, Bevil (NIH/NEI) [E]" w:date="2023-06-14T17:31:00Z">
        <w:r>
          <w:rPr>
            <w:rFonts w:ascii="Calibri" w:hAnsi="Calibri" w:cs="Calibri"/>
            <w:color w:val="000000"/>
          </w:rPr>
          <w:t xml:space="preserve">in an alternative </w:t>
        </w:r>
      </w:ins>
      <w:del w:id="52" w:author="Conway, Bevil (NIH/NEI) [E]" w:date="2023-06-14T17:30:00Z">
        <w:r w:rsidR="00006E69" w:rsidDel="00D2493B">
          <w:rPr>
            <w:rFonts w:ascii="Calibri" w:hAnsi="Calibri" w:cs="Calibri"/>
            <w:color w:val="000000"/>
          </w:rPr>
          <w:delText>Macaques represent one such species: they have essentially identical retinal and post-receptoral mechanisms to humans, and are readily trained on tasks that involve color perception and memory, but without the confound of language.</w:delText>
        </w:r>
      </w:del>
    </w:p>
    <w:p w14:paraId="719256A3" w14:textId="5AD84D0F" w:rsidR="00006E69" w:rsidDel="00D2493B" w:rsidRDefault="00006E69" w:rsidP="00D2493B">
      <w:pPr>
        <w:rPr>
          <w:del w:id="53" w:author="Conway, Bevil (NIH/NEI) [E]" w:date="2023-06-14T17:30:00Z"/>
          <w:rFonts w:ascii="Calibri" w:hAnsi="Calibri" w:cs="Calibri"/>
          <w:color w:val="000000"/>
        </w:rPr>
        <w:pPrChange w:id="54" w:author="Conway, Bevil (NIH/NEI) [E]" w:date="2023-06-14T17:31:00Z">
          <w:pPr/>
        </w:pPrChange>
      </w:pPr>
      <w:del w:id="55" w:author="Conway, Bevil (NIH/NEI) [E]" w:date="2023-06-14T17:30:00Z">
        <w:r w:rsidDel="00D2493B">
          <w:rPr>
            <w:rFonts w:ascii="Calibri" w:hAnsi="Calibri" w:cs="Calibri"/>
            <w:color w:val="000000"/>
          </w:rPr>
          <w:delText>It has also been shown that they can be trained on tasks that require them to categorize colors. It is unclear however, the extent to which macaques categorize colors under normal circumstances.</w:delText>
        </w:r>
      </w:del>
    </w:p>
    <w:p w14:paraId="1612AFFE" w14:textId="298F1DA9" w:rsidR="00006E69" w:rsidDel="00D2493B" w:rsidRDefault="00006E69" w:rsidP="00D2493B">
      <w:pPr>
        <w:rPr>
          <w:del w:id="56" w:author="Conway, Bevil (NIH/NEI) [E]" w:date="2023-06-14T17:30:00Z"/>
          <w:rFonts w:ascii="Calibri" w:hAnsi="Calibri" w:cs="Calibri"/>
          <w:color w:val="000000"/>
        </w:rPr>
        <w:pPrChange w:id="57" w:author="Conway, Bevil (NIH/NEI) [E]" w:date="2023-06-14T17:31:00Z">
          <w:pPr/>
        </w:pPrChange>
      </w:pPr>
      <w:del w:id="58" w:author="Conway, Bevil (NIH/NEI) [E]" w:date="2023-06-14T17:30:00Z">
        <w:r w:rsidDel="00D2493B">
          <w:rPr>
            <w:rFonts w:ascii="Calibri" w:hAnsi="Calibri" w:cs="Calibri"/>
            <w:color w:val="000000"/>
          </w:rPr>
          <w:delText>Would they use categorization on a task where it was not required, or even yet where it was disadvantageous to do so?</w:delText>
        </w:r>
      </w:del>
    </w:p>
    <w:p w14:paraId="5535BD80" w14:textId="46CC9505" w:rsidR="00D2493B" w:rsidDel="004F61A6" w:rsidRDefault="00006E69" w:rsidP="00D2493B">
      <w:pPr>
        <w:rPr>
          <w:del w:id="59" w:author="Conway, Bevil (NIH/NEI) [E]" w:date="2023-06-14T18:11:00Z"/>
          <w:rFonts w:ascii="Calibri" w:hAnsi="Calibri" w:cs="Calibri"/>
          <w:color w:val="000000"/>
        </w:rPr>
      </w:pPr>
      <w:del w:id="60" w:author="Conway, Bevil (NIH/NEI) [E]" w:date="2023-06-14T17:30:00Z">
        <w:r w:rsidDel="00D2493B">
          <w:rPr>
            <w:rFonts w:ascii="Calibri" w:hAnsi="Calibri" w:cs="Calibri"/>
            <w:color w:val="000000"/>
          </w:rPr>
          <w:delText xml:space="preserve">In order to investigate the innate use of color categorization by macaques we </w:delText>
        </w:r>
      </w:del>
      <w:del w:id="61" w:author="Conway, Bevil (NIH/NEI) [E]" w:date="2023-06-14T17:31:00Z">
        <w:r w:rsidDel="00D2493B">
          <w:rPr>
            <w:rFonts w:ascii="Calibri" w:hAnsi="Calibri" w:cs="Calibri"/>
            <w:color w:val="000000"/>
          </w:rPr>
          <w:delText xml:space="preserve">collected ~220K trials from 4 macaques over a period of multiple years on a </w:delText>
        </w:r>
      </w:del>
      <w:r>
        <w:rPr>
          <w:rFonts w:ascii="Calibri" w:hAnsi="Calibri" w:cs="Calibri"/>
          <w:color w:val="000000"/>
        </w:rPr>
        <w:t xml:space="preserve">forced-choice </w:t>
      </w:r>
      <w:del w:id="62" w:author="Conway, Bevil (NIH/NEI) [E]" w:date="2023-06-14T17:31:00Z">
        <w:r w:rsidDel="00D2493B">
          <w:rPr>
            <w:rFonts w:ascii="Calibri" w:hAnsi="Calibri" w:cs="Calibri"/>
            <w:color w:val="000000"/>
          </w:rPr>
          <w:delText xml:space="preserve">recall </w:delText>
        </w:r>
      </w:del>
      <w:ins w:id="63" w:author="Conway, Bevil (NIH/NEI) [E]" w:date="2023-06-14T17:31:00Z">
        <w:r w:rsidR="00D2493B">
          <w:rPr>
            <w:rFonts w:ascii="Calibri" w:hAnsi="Calibri" w:cs="Calibri"/>
            <w:color w:val="000000"/>
          </w:rPr>
          <w:t>color-matching</w:t>
        </w:r>
        <w:r w:rsidR="00D2493B">
          <w:rPr>
            <w:rFonts w:ascii="Calibri" w:hAnsi="Calibri" w:cs="Calibri"/>
            <w:color w:val="000000"/>
          </w:rPr>
          <w:t xml:space="preserve"> </w:t>
        </w:r>
      </w:ins>
      <w:r>
        <w:rPr>
          <w:rFonts w:ascii="Calibri" w:hAnsi="Calibri" w:cs="Calibri"/>
          <w:color w:val="000000"/>
        </w:rPr>
        <w:t>task</w:t>
      </w:r>
      <w:ins w:id="64" w:author="Conway, Bevil (NIH/NEI) [E]" w:date="2023-06-14T17:32:00Z">
        <w:r w:rsidR="00D2493B">
          <w:rPr>
            <w:rFonts w:ascii="Calibri" w:hAnsi="Calibri" w:cs="Calibri"/>
            <w:color w:val="000000"/>
          </w:rPr>
          <w:t xml:space="preserve"> adapted from literature with human subject</w:t>
        </w:r>
      </w:ins>
      <w:ins w:id="65" w:author="Conway, Bevil (NIH/NEI) [E]" w:date="2023-06-14T18:09:00Z">
        <w:r w:rsidR="004F61A6">
          <w:rPr>
            <w:rFonts w:ascii="Calibri" w:hAnsi="Calibri" w:cs="Calibri"/>
            <w:color w:val="000000"/>
          </w:rPr>
          <w:t>s, which</w:t>
        </w:r>
      </w:ins>
      <w:ins w:id="66" w:author="Conway, Bevil (NIH/NEI) [E]" w:date="2023-06-14T18:10:00Z">
        <w:r w:rsidR="004F61A6">
          <w:rPr>
            <w:rFonts w:ascii="Calibri" w:hAnsi="Calibri" w:cs="Calibri"/>
            <w:color w:val="000000"/>
          </w:rPr>
          <w:t xml:space="preserve"> </w:t>
        </w:r>
      </w:ins>
      <w:ins w:id="67" w:author="Conway, Bevil (NIH/NEI) [E]" w:date="2023-06-14T18:08:00Z">
        <w:r w:rsidR="004F61A6">
          <w:rPr>
            <w:rFonts w:ascii="Calibri" w:hAnsi="Calibri" w:cs="Calibri"/>
            <w:color w:val="000000"/>
          </w:rPr>
          <w:t xml:space="preserve">used biases in </w:t>
        </w:r>
      </w:ins>
      <w:ins w:id="68" w:author="Conway, Bevil (NIH/NEI) [E]" w:date="2023-06-14T18:10:00Z">
        <w:r w:rsidR="004F61A6">
          <w:rPr>
            <w:rFonts w:ascii="Calibri" w:hAnsi="Calibri" w:cs="Calibri"/>
            <w:color w:val="000000"/>
          </w:rPr>
          <w:t>the</w:t>
        </w:r>
      </w:ins>
      <w:ins w:id="69" w:author="Conway, Bevil (NIH/NEI) [E]" w:date="2023-06-14T18:08:00Z">
        <w:r w:rsidR="004F61A6">
          <w:rPr>
            <w:rFonts w:ascii="Calibri" w:hAnsi="Calibri" w:cs="Calibri"/>
            <w:color w:val="000000"/>
          </w:rPr>
          <w:t xml:space="preserve"> task </w:t>
        </w:r>
      </w:ins>
      <w:ins w:id="70" w:author="Conway, Bevil (NIH/NEI) [E]" w:date="2023-06-14T18:09:00Z">
        <w:r w:rsidR="004F61A6">
          <w:rPr>
            <w:rFonts w:ascii="Calibri" w:hAnsi="Calibri" w:cs="Calibri"/>
            <w:color w:val="000000"/>
          </w:rPr>
          <w:t>as a metric of color categories</w:t>
        </w:r>
      </w:ins>
      <w:ins w:id="71" w:author="Conway, Bevil (NIH/NEI) [E]" w:date="2023-06-14T18:10:00Z">
        <w:r w:rsidR="004F61A6">
          <w:rPr>
            <w:rFonts w:ascii="Calibri" w:hAnsi="Calibri" w:cs="Calibri"/>
            <w:color w:val="000000"/>
          </w:rPr>
          <w:t xml:space="preserve"> (Bae et al)</w:t>
        </w:r>
      </w:ins>
      <w:ins w:id="72" w:author="Conway, Bevil (NIH/NEI) [E]" w:date="2023-06-14T18:09:00Z">
        <w:r w:rsidR="004F61A6">
          <w:rPr>
            <w:rFonts w:ascii="Calibri" w:hAnsi="Calibri" w:cs="Calibri"/>
            <w:color w:val="000000"/>
          </w:rPr>
          <w:t xml:space="preserve">. </w:t>
        </w:r>
      </w:ins>
      <w:del w:id="73" w:author="Conway, Bevil (NIH/NEI) [E]" w:date="2023-06-14T17:31:00Z">
        <w:r w:rsidDel="00D2493B">
          <w:rPr>
            <w:rFonts w:ascii="Calibri" w:hAnsi="Calibri" w:cs="Calibri"/>
            <w:color w:val="000000"/>
          </w:rPr>
          <w:delText xml:space="preserve">, </w:delText>
        </w:r>
      </w:del>
      <w:del w:id="74" w:author="Conway, Bevil (NIH/NEI) [E]" w:date="2023-06-14T17:32:00Z">
        <w:r w:rsidDel="00D2493B">
          <w:rPr>
            <w:rFonts w:ascii="Calibri" w:hAnsi="Calibri" w:cs="Calibri"/>
            <w:color w:val="000000"/>
          </w:rPr>
          <w:delText xml:space="preserve">leveraging recent work in humans which found </w:delText>
        </w:r>
      </w:del>
      <w:del w:id="75" w:author="Conway, Bevil (NIH/NEI) [E]" w:date="2023-06-14T18:08:00Z">
        <w:r w:rsidDel="004F61A6">
          <w:rPr>
            <w:rFonts w:ascii="Calibri" w:hAnsi="Calibri" w:cs="Calibri"/>
            <w:color w:val="000000"/>
          </w:rPr>
          <w:delText>a relationship between biases on such a task and categorical encoding.</w:delText>
        </w:r>
      </w:del>
    </w:p>
    <w:p w14:paraId="35A75E38" w14:textId="5094F405" w:rsidR="00006E69" w:rsidRDefault="00006E69" w:rsidP="00006E69">
      <w:pPr>
        <w:rPr>
          <w:ins w:id="76" w:author="Conway, Bevil (NIH/NEI) [E]" w:date="2023-06-14T18:11:00Z"/>
          <w:rFonts w:ascii="Calibri" w:hAnsi="Calibri" w:cs="Calibri"/>
          <w:color w:val="000000"/>
        </w:rPr>
      </w:pPr>
      <w:r>
        <w:rPr>
          <w:rFonts w:ascii="Calibri" w:hAnsi="Calibri" w:cs="Calibri"/>
          <w:color w:val="000000"/>
        </w:rPr>
        <w:t xml:space="preserve">The macaques </w:t>
      </w:r>
      <w:del w:id="77" w:author="Conway, Bevil (NIH/NEI) [E]" w:date="2023-06-14T18:11:00Z">
        <w:r w:rsidDel="004F61A6">
          <w:rPr>
            <w:rFonts w:ascii="Calibri" w:hAnsi="Calibri" w:cs="Calibri"/>
            <w:color w:val="000000"/>
          </w:rPr>
          <w:delText xml:space="preserve">quickly </w:delText>
        </w:r>
      </w:del>
      <w:r>
        <w:rPr>
          <w:rFonts w:ascii="Calibri" w:hAnsi="Calibri" w:cs="Calibri"/>
          <w:color w:val="000000"/>
        </w:rPr>
        <w:t>learned to perform the task at above chance levels</w:t>
      </w:r>
      <w:ins w:id="78" w:author="Conway, Bevil (NIH/NEI) [E]" w:date="2023-06-14T18:11:00Z">
        <w:r w:rsidR="004F61A6">
          <w:rPr>
            <w:rFonts w:ascii="Calibri" w:hAnsi="Calibri" w:cs="Calibri"/>
            <w:color w:val="000000"/>
          </w:rPr>
          <w:t xml:space="preserve"> within [HOW MANY TRIALS]</w:t>
        </w:r>
      </w:ins>
      <w:r>
        <w:rPr>
          <w:rFonts w:ascii="Calibri" w:hAnsi="Calibri" w:cs="Calibri"/>
          <w:color w:val="000000"/>
        </w:rPr>
        <w:t>, and their performance continued to rise over the course of several months,</w:t>
      </w:r>
      <w:commentRangeStart w:id="79"/>
      <w:r>
        <w:rPr>
          <w:rFonts w:ascii="Calibri" w:hAnsi="Calibri" w:cs="Calibri"/>
          <w:color w:val="000000"/>
        </w:rPr>
        <w:t xml:space="preserve"> </w:t>
      </w:r>
      <w:del w:id="80" w:author="Conway, Bevil (NIH/NEI) [E]" w:date="2023-06-14T18:11:00Z">
        <w:r w:rsidDel="004F61A6">
          <w:rPr>
            <w:rFonts w:ascii="Calibri" w:hAnsi="Calibri" w:cs="Calibri"/>
            <w:color w:val="000000"/>
          </w:rPr>
          <w:delText xml:space="preserve">eventually </w:delText>
        </w:r>
      </w:del>
      <w:r>
        <w:rPr>
          <w:rFonts w:ascii="Calibri" w:hAnsi="Calibri" w:cs="Calibri"/>
          <w:color w:val="000000"/>
        </w:rPr>
        <w:t>plateauing at ~70% (on a 4AFC, where chance = 25%).</w:t>
      </w:r>
      <w:commentRangeEnd w:id="79"/>
      <w:r w:rsidR="004F61A6">
        <w:rPr>
          <w:rStyle w:val="CommentReference"/>
        </w:rPr>
        <w:commentReference w:id="79"/>
      </w:r>
    </w:p>
    <w:p w14:paraId="7D62479E" w14:textId="77777777" w:rsidR="004F61A6" w:rsidRDefault="004F61A6" w:rsidP="00006E69">
      <w:pPr>
        <w:rPr>
          <w:rFonts w:ascii="Calibri" w:hAnsi="Calibri" w:cs="Calibri"/>
          <w:color w:val="000000"/>
        </w:rPr>
      </w:pPr>
    </w:p>
    <w:p w14:paraId="70D6490E" w14:textId="5C5120EB" w:rsidR="00006E69" w:rsidDel="00315B9C" w:rsidRDefault="00006E69" w:rsidP="00315B9C">
      <w:pPr>
        <w:rPr>
          <w:del w:id="81" w:author="Conway, Bevil (NIH/NEI) [E]" w:date="2023-06-14T18:13:00Z"/>
          <w:rFonts w:ascii="Calibri" w:hAnsi="Calibri" w:cs="Calibri"/>
          <w:color w:val="000000"/>
        </w:rPr>
        <w:pPrChange w:id="82" w:author="Conway, Bevil (NIH/NEI) [E]" w:date="2023-06-14T18:13:00Z">
          <w:pPr/>
        </w:pPrChange>
      </w:pPr>
      <w:del w:id="83" w:author="Conway, Bevil (NIH/NEI) [E]" w:date="2023-06-14T18:12:00Z">
        <w:r w:rsidDel="00315B9C">
          <w:rPr>
            <w:rFonts w:ascii="Calibri" w:hAnsi="Calibri" w:cs="Calibri"/>
            <w:color w:val="000000"/>
          </w:rPr>
          <w:delText xml:space="preserve">Fitting </w:delText>
        </w:r>
      </w:del>
      <w:ins w:id="84" w:author="Conway, Bevil (NIH/NEI) [E]" w:date="2023-06-14T18:12:00Z">
        <w:r w:rsidR="00315B9C">
          <w:rPr>
            <w:rFonts w:ascii="Calibri" w:hAnsi="Calibri" w:cs="Calibri"/>
            <w:color w:val="000000"/>
          </w:rPr>
          <w:t>The data were fit with</w:t>
        </w:r>
        <w:r w:rsidR="00315B9C">
          <w:rPr>
            <w:rFonts w:ascii="Calibri" w:hAnsi="Calibri" w:cs="Calibri"/>
            <w:color w:val="000000"/>
          </w:rPr>
          <w:t xml:space="preserve"> </w:t>
        </w:r>
      </w:ins>
      <w:r>
        <w:rPr>
          <w:rFonts w:ascii="Calibri" w:hAnsi="Calibri" w:cs="Calibri"/>
          <w:color w:val="000000"/>
        </w:rPr>
        <w:t>a mixture model (where errors are assumed to occur from a mixture of guessing and noisy memory)</w:t>
      </w:r>
      <w:ins w:id="85" w:author="Conway, Bevil (NIH/NEI) [E]" w:date="2023-06-14T18:12:00Z">
        <w:r w:rsidR="00315B9C">
          <w:rPr>
            <w:rFonts w:ascii="Calibri" w:hAnsi="Calibri" w:cs="Calibri"/>
            <w:color w:val="000000"/>
          </w:rPr>
          <w:t xml:space="preserve">, which uncovered </w:t>
        </w:r>
      </w:ins>
      <w:del w:id="86" w:author="Conway, Bevil (NIH/NEI) [E]" w:date="2023-06-14T18:12:00Z">
        <w:r w:rsidDel="00315B9C">
          <w:rPr>
            <w:rFonts w:ascii="Calibri" w:hAnsi="Calibri" w:cs="Calibri"/>
            <w:color w:val="000000"/>
          </w:rPr>
          <w:delText xml:space="preserve"> revealed </w:delText>
        </w:r>
      </w:del>
      <w:r>
        <w:rPr>
          <w:rFonts w:ascii="Calibri" w:hAnsi="Calibri" w:cs="Calibri"/>
          <w:color w:val="000000"/>
        </w:rPr>
        <w:t>two sets of shared biases across the animals: one toward warm colors (hue angle = 13° in CIELUV, SD = 17°), and one toward cool colors (hue angle = 210° in CIELUV, SD = 13°)</w:t>
      </w:r>
      <w:ins w:id="87" w:author="Conway, Bevil (NIH/NEI) [E]" w:date="2023-06-14T18:13:00Z">
        <w:r w:rsidR="00315B9C">
          <w:rPr>
            <w:rFonts w:ascii="Calibri" w:hAnsi="Calibri" w:cs="Calibri"/>
            <w:color w:val="000000"/>
          </w:rPr>
          <w:t xml:space="preserve">. These results suggest that </w:t>
        </w:r>
        <w:proofErr w:type="gramStart"/>
        <w:r w:rsidR="00315B9C">
          <w:rPr>
            <w:rFonts w:ascii="Calibri" w:hAnsi="Calibri" w:cs="Calibri"/>
            <w:color w:val="000000"/>
          </w:rPr>
          <w:t>macaques</w:t>
        </w:r>
        <w:proofErr w:type="gramEnd"/>
        <w:r w:rsidR="00315B9C">
          <w:rPr>
            <w:rFonts w:ascii="Calibri" w:hAnsi="Calibri" w:cs="Calibri"/>
            <w:color w:val="000000"/>
          </w:rPr>
          <w:t xml:space="preserve"> monkeys have two consensus color categories that map onto human categories of </w:t>
        </w:r>
      </w:ins>
      <w:del w:id="88" w:author="Conway, Bevil (NIH/NEI) [E]" w:date="2023-06-14T18:13:00Z">
        <w:r w:rsidDel="00315B9C">
          <w:rPr>
            <w:rFonts w:ascii="Calibri" w:hAnsi="Calibri" w:cs="Calibri"/>
            <w:color w:val="000000"/>
          </w:rPr>
          <w:delText xml:space="preserve">, suggesting innate use of </w:delText>
        </w:r>
      </w:del>
      <w:r>
        <w:rPr>
          <w:rFonts w:ascii="Calibri" w:hAnsi="Calibri" w:cs="Calibri"/>
          <w:color w:val="000000"/>
        </w:rPr>
        <w:t>"warm" and "cool"</w:t>
      </w:r>
      <w:del w:id="89" w:author="Conway, Bevil (NIH/NEI) [E]" w:date="2023-06-14T18:13:00Z">
        <w:r w:rsidDel="00315B9C">
          <w:rPr>
            <w:rFonts w:ascii="Calibri" w:hAnsi="Calibri" w:cs="Calibri"/>
            <w:color w:val="000000"/>
          </w:rPr>
          <w:delText xml:space="preserve"> categories</w:delText>
        </w:r>
      </w:del>
      <w:r>
        <w:rPr>
          <w:rFonts w:ascii="Calibri" w:hAnsi="Calibri" w:cs="Calibri"/>
          <w:color w:val="000000"/>
        </w:rPr>
        <w:t>.</w:t>
      </w:r>
      <w:ins w:id="90" w:author="Conway, Bevil (NIH/NEI) [E]" w:date="2023-06-14T18:13:00Z">
        <w:r w:rsidR="00315B9C">
          <w:rPr>
            <w:rFonts w:ascii="Calibri" w:hAnsi="Calibri" w:cs="Calibri"/>
            <w:color w:val="000000"/>
          </w:rPr>
          <w:t xml:space="preserve"> The monkeys also showed </w:t>
        </w:r>
      </w:ins>
    </w:p>
    <w:p w14:paraId="67BD9F8F" w14:textId="1C8EBDAE" w:rsidR="00006E69" w:rsidRDefault="00006E69" w:rsidP="00315B9C">
      <w:pPr>
        <w:rPr>
          <w:ins w:id="91" w:author="Conway, Bevil (NIH/NEI) [E]" w:date="2023-06-14T18:14:00Z"/>
          <w:rFonts w:ascii="Calibri" w:hAnsi="Calibri" w:cs="Calibri"/>
          <w:color w:val="000000"/>
        </w:rPr>
      </w:pPr>
      <w:del w:id="92" w:author="Conway, Bevil (NIH/NEI) [E]" w:date="2023-06-14T18:13:00Z">
        <w:r w:rsidDel="00315B9C">
          <w:rPr>
            <w:rFonts w:ascii="Calibri" w:hAnsi="Calibri" w:cs="Calibri"/>
            <w:color w:val="000000"/>
          </w:rPr>
          <w:delText xml:space="preserve">There were </w:delText>
        </w:r>
      </w:del>
      <w:r>
        <w:rPr>
          <w:rFonts w:ascii="Calibri" w:hAnsi="Calibri" w:cs="Calibri"/>
          <w:color w:val="000000"/>
        </w:rPr>
        <w:t>additional idiosyncratic biases</w:t>
      </w:r>
      <w:del w:id="93" w:author="Conway, Bevil (NIH/NEI) [E]" w:date="2023-06-14T18:13:00Z">
        <w:r w:rsidDel="00315B9C">
          <w:rPr>
            <w:rFonts w:ascii="Calibri" w:hAnsi="Calibri" w:cs="Calibri"/>
            <w:color w:val="000000"/>
          </w:rPr>
          <w:delText xml:space="preserve"> </w:delText>
        </w:r>
      </w:del>
      <w:ins w:id="94" w:author="Conway, Bevil (NIH/NEI) [E]" w:date="2023-06-14T18:14:00Z">
        <w:r w:rsidR="00315B9C">
          <w:rPr>
            <w:rFonts w:ascii="Calibri" w:hAnsi="Calibri" w:cs="Calibri"/>
            <w:color w:val="000000"/>
          </w:rPr>
          <w:t>, stable over time, providing evidence of individual differences in color categorization</w:t>
        </w:r>
      </w:ins>
      <w:del w:id="95" w:author="Conway, Bevil (NIH/NEI) [E]" w:date="2023-06-14T18:13:00Z">
        <w:r w:rsidDel="00315B9C">
          <w:rPr>
            <w:rFonts w:ascii="Calibri" w:hAnsi="Calibri" w:cs="Calibri"/>
            <w:color w:val="000000"/>
          </w:rPr>
          <w:delText>that certain animals additionally exhibited</w:delText>
        </w:r>
      </w:del>
      <w:r>
        <w:rPr>
          <w:rFonts w:ascii="Calibri" w:hAnsi="Calibri" w:cs="Calibri"/>
          <w:color w:val="000000"/>
        </w:rPr>
        <w:t xml:space="preserve">. </w:t>
      </w:r>
      <w:del w:id="96" w:author="Conway, Bevil (NIH/NEI) [E]" w:date="2023-06-14T18:14:00Z">
        <w:r w:rsidDel="00315B9C">
          <w:rPr>
            <w:rFonts w:ascii="Calibri" w:hAnsi="Calibri" w:cs="Calibri"/>
            <w:color w:val="000000"/>
          </w:rPr>
          <w:delText>For example, one animal exhibited the use of a category roughly corresponding to English "green".</w:delText>
        </w:r>
      </w:del>
    </w:p>
    <w:p w14:paraId="3A015AAA" w14:textId="77777777" w:rsidR="00315B9C" w:rsidRDefault="00315B9C" w:rsidP="00315B9C">
      <w:pPr>
        <w:rPr>
          <w:rFonts w:ascii="Calibri" w:hAnsi="Calibri" w:cs="Calibri"/>
          <w:color w:val="000000"/>
        </w:rPr>
      </w:pPr>
    </w:p>
    <w:p w14:paraId="709F2C5A" w14:textId="79A762C8" w:rsidR="00006E69" w:rsidDel="00315B9C" w:rsidRDefault="00315B9C" w:rsidP="00315B9C">
      <w:pPr>
        <w:rPr>
          <w:del w:id="97" w:author="Conway, Bevil (NIH/NEI) [E]" w:date="2023-06-14T18:14:00Z"/>
          <w:rFonts w:ascii="Calibri" w:hAnsi="Calibri" w:cs="Calibri"/>
          <w:color w:val="000000"/>
        </w:rPr>
        <w:pPrChange w:id="98" w:author="Conway, Bevil (NIH/NEI) [E]" w:date="2023-06-14T18:19:00Z">
          <w:pPr/>
        </w:pPrChange>
      </w:pPr>
      <w:ins w:id="99" w:author="Conway, Bevil (NIH/NEI) [E]" w:date="2023-06-14T18:15:00Z">
        <w:r>
          <w:rPr>
            <w:rFonts w:ascii="Calibri" w:hAnsi="Calibri" w:cs="Calibri"/>
            <w:color w:val="000000"/>
          </w:rPr>
          <w:t>We next asked about the sources of the biases. One possibilities is that they reflect a cognitive origin (a true category)</w:t>
        </w:r>
      </w:ins>
      <w:ins w:id="100" w:author="Conway, Bevil (NIH/NEI) [E]" w:date="2023-06-14T18:16:00Z">
        <w:r>
          <w:rPr>
            <w:rFonts w:ascii="Calibri" w:hAnsi="Calibri" w:cs="Calibri"/>
            <w:color w:val="000000"/>
          </w:rPr>
          <w:t>; another possibility is that they reflect unrecognized non-uniformities in the presumed uniform color space used in the task. These possibilities make quantitatively different predictions</w:t>
        </w:r>
      </w:ins>
      <w:ins w:id="101" w:author="Conway, Bevil (NIH/NEI) [E]" w:date="2023-06-14T18:17:00Z">
        <w:r>
          <w:rPr>
            <w:rFonts w:ascii="Calibri" w:hAnsi="Calibri" w:cs="Calibri"/>
            <w:color w:val="000000"/>
          </w:rPr>
          <w:t xml:space="preserve">: errors in matching the color of a cue would be </w:t>
        </w:r>
      </w:ins>
      <w:ins w:id="102" w:author="Conway, Bevil (NIH/NEI) [E]" w:date="2023-06-14T18:19:00Z">
        <w:r>
          <w:rPr>
            <w:rFonts w:ascii="Calibri" w:hAnsi="Calibri" w:cs="Calibri"/>
            <w:color w:val="000000"/>
          </w:rPr>
          <w:t xml:space="preserve">biased to one side of the cue’s hue for a cognitive origin and symmetric about the cue’s hue for </w:t>
        </w:r>
        <w:proofErr w:type="spellStart"/>
        <w:r>
          <w:rPr>
            <w:rFonts w:ascii="Calibri" w:hAnsi="Calibri" w:cs="Calibri"/>
            <w:color w:val="000000"/>
          </w:rPr>
          <w:t>colorspace</w:t>
        </w:r>
        <w:proofErr w:type="spellEnd"/>
        <w:r>
          <w:rPr>
            <w:rFonts w:ascii="Calibri" w:hAnsi="Calibri" w:cs="Calibri"/>
            <w:color w:val="000000"/>
          </w:rPr>
          <w:t xml:space="preserve"> nonuniformity. To </w:t>
        </w:r>
      </w:ins>
      <w:del w:id="103" w:author="Conway, Bevil (NIH/NEI) [E]" w:date="2023-06-14T18:14:00Z">
        <w:r w:rsidR="00006E69" w:rsidDel="00315B9C">
          <w:rPr>
            <w:rFonts w:ascii="Calibri" w:hAnsi="Calibri" w:cs="Calibri"/>
            <w:color w:val="000000"/>
          </w:rPr>
          <w:delText>Both shared and idiosyncratic categories appear to be stable over time.</w:delText>
        </w:r>
      </w:del>
    </w:p>
    <w:p w14:paraId="25757F1E" w14:textId="17C768B6" w:rsidR="00006E69" w:rsidDel="00315B9C" w:rsidRDefault="00315B9C" w:rsidP="00315B9C">
      <w:pPr>
        <w:rPr>
          <w:del w:id="104" w:author="Conway, Bevil (NIH/NEI) [E]" w:date="2023-06-14T18:20:00Z"/>
          <w:rFonts w:ascii="Calibri" w:hAnsi="Calibri" w:cs="Calibri"/>
          <w:color w:val="000000"/>
        </w:rPr>
        <w:pPrChange w:id="105" w:author="Conway, Bevil (NIH/NEI) [E]" w:date="2023-06-14T18:22:00Z">
          <w:pPr/>
        </w:pPrChange>
      </w:pPr>
      <w:ins w:id="106" w:author="Conway, Bevil (NIH/NEI) [E]" w:date="2023-06-14T18:20:00Z">
        <w:r>
          <w:rPr>
            <w:rFonts w:ascii="Calibri" w:hAnsi="Calibri" w:cs="Calibri"/>
            <w:color w:val="000000"/>
          </w:rPr>
          <w:t xml:space="preserve">test these alternatives, </w:t>
        </w:r>
      </w:ins>
      <w:del w:id="107" w:author="Conway, Bevil (NIH/NEI) [E]" w:date="2023-06-14T18:20:00Z">
        <w:r w:rsidR="00006E69" w:rsidDel="00315B9C">
          <w:rPr>
            <w:rFonts w:ascii="Calibri" w:hAnsi="Calibri" w:cs="Calibri"/>
            <w:color w:val="000000"/>
          </w:rPr>
          <w:delText xml:space="preserve">To investigate the source of the biases </w:delText>
        </w:r>
      </w:del>
      <w:r w:rsidR="00006E69">
        <w:rPr>
          <w:rFonts w:ascii="Calibri" w:hAnsi="Calibri" w:cs="Calibri"/>
          <w:color w:val="000000"/>
        </w:rPr>
        <w:t xml:space="preserve">we </w:t>
      </w:r>
      <w:del w:id="108" w:author="Conway, Bevil (NIH/NEI) [E]" w:date="2023-06-14T18:20:00Z">
        <w:r w:rsidR="00006E69" w:rsidDel="00315B9C">
          <w:rPr>
            <w:rFonts w:ascii="Calibri" w:hAnsi="Calibri" w:cs="Calibri"/>
            <w:color w:val="000000"/>
          </w:rPr>
          <w:delText>developed a new type of model, building on</w:delText>
        </w:r>
      </w:del>
      <w:ins w:id="109" w:author="Conway, Bevil (NIH/NEI) [E]" w:date="2023-06-14T18:20:00Z">
        <w:r>
          <w:rPr>
            <w:rFonts w:ascii="Calibri" w:hAnsi="Calibri" w:cs="Calibri"/>
            <w:color w:val="000000"/>
          </w:rPr>
          <w:t>extended</w:t>
        </w:r>
      </w:ins>
      <w:r w:rsidR="00006E69">
        <w:rPr>
          <w:rFonts w:ascii="Calibri" w:hAnsi="Calibri" w:cs="Calibri"/>
          <w:color w:val="000000"/>
        </w:rPr>
        <w:t xml:space="preserve"> the "target confusability competition model" of </w:t>
      </w:r>
      <w:proofErr w:type="spellStart"/>
      <w:r w:rsidR="00006E69">
        <w:rPr>
          <w:rFonts w:ascii="Calibri" w:hAnsi="Calibri" w:cs="Calibri"/>
          <w:color w:val="000000"/>
        </w:rPr>
        <w:t>Schurgin</w:t>
      </w:r>
      <w:proofErr w:type="spellEnd"/>
      <w:r w:rsidR="00006E69">
        <w:rPr>
          <w:rFonts w:ascii="Calibri" w:hAnsi="Calibri" w:cs="Calibri"/>
          <w:color w:val="000000"/>
        </w:rPr>
        <w:t xml:space="preserve">, </w:t>
      </w:r>
      <w:proofErr w:type="spellStart"/>
      <w:r w:rsidR="00006E69">
        <w:rPr>
          <w:rFonts w:ascii="Calibri" w:hAnsi="Calibri" w:cs="Calibri"/>
          <w:color w:val="000000"/>
        </w:rPr>
        <w:t>Wixted</w:t>
      </w:r>
      <w:proofErr w:type="spellEnd"/>
      <w:r w:rsidR="00006E69">
        <w:rPr>
          <w:rFonts w:ascii="Calibri" w:hAnsi="Calibri" w:cs="Calibri"/>
          <w:color w:val="000000"/>
        </w:rPr>
        <w:t xml:space="preserve"> &amp; Brady (2020)</w:t>
      </w:r>
      <w:ins w:id="110" w:author="Conway, Bevil (NIH/NEI) [E]" w:date="2023-06-14T18:21:00Z">
        <w:r>
          <w:rPr>
            <w:rFonts w:ascii="Calibri" w:hAnsi="Calibri" w:cs="Calibri"/>
            <w:color w:val="000000"/>
          </w:rPr>
          <w:t>; the model output best explains the data with the non-uniformity of color space (</w:t>
        </w:r>
        <w:r w:rsidRPr="00315B9C">
          <w:rPr>
            <w:rFonts w:ascii="Calibri" w:hAnsi="Calibri" w:cs="Calibri"/>
            <w:color w:val="000000"/>
            <w:highlight w:val="yellow"/>
            <w:rPrChange w:id="111" w:author="Conway, Bevil (NIH/NEI) [E]" w:date="2023-06-14T18:21:00Z">
              <w:rPr>
                <w:rFonts w:ascii="Calibri" w:hAnsi="Calibri" w:cs="Calibri"/>
                <w:color w:val="000000"/>
              </w:rPr>
            </w:rPrChange>
          </w:rPr>
          <w:t xml:space="preserve">AIC fit numbers </w:t>
        </w:r>
        <w:proofErr w:type="spellStart"/>
        <w:r w:rsidRPr="00315B9C">
          <w:rPr>
            <w:rFonts w:ascii="Calibri" w:hAnsi="Calibri" w:cs="Calibri"/>
            <w:color w:val="000000"/>
            <w:highlight w:val="yellow"/>
            <w:rPrChange w:id="112" w:author="Conway, Bevil (NIH/NEI) [E]" w:date="2023-06-14T18:21:00Z">
              <w:rPr>
                <w:rFonts w:ascii="Calibri" w:hAnsi="Calibri" w:cs="Calibri"/>
                <w:color w:val="000000"/>
              </w:rPr>
            </w:rPrChange>
          </w:rPr>
          <w:t>etc</w:t>
        </w:r>
        <w:proofErr w:type="spellEnd"/>
        <w:r>
          <w:rPr>
            <w:rFonts w:ascii="Calibri" w:hAnsi="Calibri" w:cs="Calibri"/>
            <w:color w:val="000000"/>
          </w:rPr>
          <w:t xml:space="preserve">). </w:t>
        </w:r>
      </w:ins>
      <w:del w:id="113" w:author="Conway, Bevil (NIH/NEI) [E]" w:date="2023-06-14T18:20:00Z">
        <w:r w:rsidR="00006E69" w:rsidDel="00315B9C">
          <w:rPr>
            <w:rFonts w:ascii="Calibri" w:hAnsi="Calibri" w:cs="Calibri"/>
            <w:color w:val="000000"/>
          </w:rPr>
          <w:delText>, which enabled us to distinguish cognitive biases from biases driven by stimulus-space non-uniformity.</w:delText>
        </w:r>
      </w:del>
    </w:p>
    <w:p w14:paraId="5CC1C857" w14:textId="15816BB8" w:rsidR="00593E86" w:rsidDel="00593E86" w:rsidRDefault="00006E69" w:rsidP="00593E86">
      <w:pPr>
        <w:rPr>
          <w:del w:id="114" w:author="Conway, Bevil (NIH/NEI) [E]" w:date="2023-06-14T18:23:00Z"/>
          <w:rFonts w:ascii="Calibri" w:hAnsi="Calibri" w:cs="Calibri"/>
          <w:color w:val="000000"/>
        </w:rPr>
        <w:pPrChange w:id="115" w:author="Conway, Bevil (NIH/NEI) [E]" w:date="2023-06-14T18:23:00Z">
          <w:pPr/>
        </w:pPrChange>
      </w:pPr>
      <w:del w:id="116" w:author="Conway, Bevil (NIH/NEI) [E]" w:date="2023-06-14T18:22:00Z">
        <w:r w:rsidDel="00315B9C">
          <w:rPr>
            <w:rFonts w:ascii="Calibri" w:hAnsi="Calibri" w:cs="Calibri"/>
            <w:color w:val="000000"/>
          </w:rPr>
          <w:lastRenderedPageBreak/>
          <w:delText>This modeling showed us that the observed biases arise from two distinct mechanisms: the shared biases derive primarily from stimulus-space non-uniformity, whereas the idiosyncratic biases derive primarily from cognitive bi</w:delText>
        </w:r>
      </w:del>
      <w:ins w:id="117" w:author="Conway, Bevil (NIH/NEI) [E]" w:date="2023-06-14T18:22:00Z">
        <w:r w:rsidR="00315B9C">
          <w:rPr>
            <w:rFonts w:ascii="Calibri" w:hAnsi="Calibri" w:cs="Calibri"/>
            <w:color w:val="000000"/>
          </w:rPr>
          <w:t xml:space="preserve"> Finally, we used the behavioral results to estimate the extent of the non-uniformities in presumed uniform color space to reconstruct a color space that is</w:t>
        </w:r>
      </w:ins>
      <w:ins w:id="118" w:author="Conway, Bevil (NIH/NEI) [E]" w:date="2023-06-14T18:23:00Z">
        <w:r w:rsidR="00315B9C">
          <w:rPr>
            <w:rFonts w:ascii="Calibri" w:hAnsi="Calibri" w:cs="Calibri"/>
            <w:color w:val="000000"/>
          </w:rPr>
          <w:t xml:space="preserve"> perceptually uniform, uncontaminated by linguistic biases. </w:t>
        </w:r>
      </w:ins>
      <w:del w:id="119" w:author="Conway, Bevil (NIH/NEI) [E]" w:date="2023-06-14T18:22:00Z">
        <w:r w:rsidDel="00315B9C">
          <w:rPr>
            <w:rFonts w:ascii="Calibri" w:hAnsi="Calibri" w:cs="Calibri"/>
            <w:color w:val="000000"/>
          </w:rPr>
          <w:delText>as.</w:delText>
        </w:r>
      </w:del>
    </w:p>
    <w:p w14:paraId="6BC65C20" w14:textId="46E16D84" w:rsidR="00006E69" w:rsidDel="00593E86" w:rsidRDefault="00006E69" w:rsidP="00593E86">
      <w:pPr>
        <w:rPr>
          <w:del w:id="120" w:author="Conway, Bevil (NIH/NEI) [E]" w:date="2023-06-14T18:23:00Z"/>
          <w:rFonts w:ascii="Calibri" w:hAnsi="Calibri" w:cs="Calibri"/>
          <w:color w:val="000000"/>
        </w:rPr>
        <w:pPrChange w:id="121" w:author="Conway, Bevil (NIH/NEI) [E]" w:date="2023-06-14T18:23:00Z">
          <w:pPr/>
        </w:pPrChange>
      </w:pPr>
      <w:del w:id="122" w:author="Conway, Bevil (NIH/NEI) [E]" w:date="2023-06-14T18:23:00Z">
        <w:r w:rsidDel="00593E86">
          <w:rPr>
            <w:rFonts w:ascii="Calibri" w:hAnsi="Calibri" w:cs="Calibri"/>
            <w:color w:val="000000"/>
          </w:rPr>
          <w:delText>These data allow us to construct a behaviorally-driven colorspace that should prove valuable to a broad community across science and industry, both as a singular colorspace and as a roadmap for generating colorspaces to probe specific cognitive processes.</w:delText>
        </w:r>
      </w:del>
    </w:p>
    <w:p w14:paraId="33C91CB4" w14:textId="5DAF1675" w:rsidR="00006E69" w:rsidRDefault="00006E69" w:rsidP="00593E86">
      <w:pPr>
        <w:rPr>
          <w:rFonts w:ascii="Calibri" w:hAnsi="Calibri" w:cs="Calibri"/>
          <w:color w:val="000000"/>
        </w:rPr>
      </w:pPr>
      <w:del w:id="123" w:author="Conway, Bevil (NIH/NEI) [E]" w:date="2023-06-14T18:23:00Z">
        <w:r w:rsidDel="00593E86">
          <w:rPr>
            <w:rFonts w:ascii="Calibri" w:hAnsi="Calibri" w:cs="Calibri"/>
            <w:color w:val="000000"/>
          </w:rPr>
          <w:delText>We expect our method for distinguishing between the sources of bias to have broad implications for the study of memory, where many conclusions have relied heavily on the assumption of stimulus-space uniformity, in ways that we now understand to be problematic. We hope that the methods we have developed will allow for future studies in this field to be more informative and intelligible.</w:delText>
        </w:r>
      </w:del>
    </w:p>
    <w:p w14:paraId="455F0094" w14:textId="77777777" w:rsidR="00006E69" w:rsidRDefault="00006E69" w:rsidP="00006E69"/>
    <w:p w14:paraId="460F4A14" w14:textId="5ADB6527" w:rsidR="00006E69" w:rsidRDefault="008B3995">
      <w:ins w:id="124" w:author="Conway, Bevil (NIH/NEI) [E]" w:date="2023-06-14T17:23:00Z">
        <w:r>
          <w:rPr>
            <w:rFonts w:ascii="Calibri" w:hAnsi="Calibri" w:cs="Calibri"/>
            <w:color w:val="000000"/>
          </w:rPr>
          <w:t xml:space="preserve">represented across </w:t>
        </w:r>
        <w:commentRangeStart w:id="125"/>
        <w:r>
          <w:rPr>
            <w:rFonts w:ascii="Calibri" w:hAnsi="Calibri" w:cs="Calibri"/>
            <w:color w:val="000000"/>
          </w:rPr>
          <w:t>cognitive hierarchies</w:t>
        </w:r>
        <w:commentRangeEnd w:id="125"/>
        <w:r>
          <w:rPr>
            <w:rStyle w:val="CommentReference"/>
          </w:rPr>
          <w:commentReference w:id="125"/>
        </w:r>
      </w:ins>
    </w:p>
    <w:sectPr w:rsidR="00006E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nway, Bevil (NIH/NEI) [E]" w:date="2023-06-14T17:11:00Z" w:initials="CB([">
    <w:p w14:paraId="541CEF8A" w14:textId="3C2CB33D" w:rsidR="00B73398" w:rsidRDefault="00B73398">
      <w:pPr>
        <w:pStyle w:val="CommentText"/>
      </w:pPr>
      <w:r>
        <w:rPr>
          <w:rStyle w:val="CommentReference"/>
        </w:rPr>
        <w:annotationRef/>
      </w:r>
      <w:r>
        <w:t>Not sure what a cognitive hierarchy is…is this standard?</w:t>
      </w:r>
    </w:p>
  </w:comment>
  <w:comment w:id="79" w:author="Conway, Bevil (NIH/NEI) [E]" w:date="2023-06-14T18:11:00Z" w:initials="CB([">
    <w:p w14:paraId="1D371970" w14:textId="08D8C382" w:rsidR="004F61A6" w:rsidRDefault="004F61A6">
      <w:pPr>
        <w:pStyle w:val="CommentText"/>
      </w:pPr>
      <w:r>
        <w:rPr>
          <w:rStyle w:val="CommentReference"/>
        </w:rPr>
        <w:annotationRef/>
      </w:r>
      <w:r>
        <w:t xml:space="preserve">But this is averaged over easy and hard trials. Perhaps some description of the psychometric function would be better (more useful)? </w:t>
      </w:r>
    </w:p>
  </w:comment>
  <w:comment w:id="125" w:author="Conway, Bevil (NIH/NEI) [E]" w:date="2023-06-14T17:11:00Z" w:initials="CB([">
    <w:p w14:paraId="2DC4675B" w14:textId="77777777" w:rsidR="008B3995" w:rsidRDefault="008B3995" w:rsidP="008B3995">
      <w:pPr>
        <w:pStyle w:val="CommentText"/>
      </w:pPr>
      <w:r>
        <w:rPr>
          <w:rStyle w:val="CommentReference"/>
        </w:rPr>
        <w:annotationRef/>
      </w:r>
      <w:r>
        <w:t>Not sure what a cognitive hierarchy is…is this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1CEF8A" w15:done="0"/>
  <w15:commentEx w15:paraId="1D371970" w15:done="0"/>
  <w15:commentEx w15:paraId="2DC46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7350" w16cex:dateUtc="2023-06-14T21:11:00Z"/>
  <w16cex:commentExtensible w16cex:durableId="28348160" w16cex:dateUtc="2023-06-14T22:11:00Z"/>
  <w16cex:commentExtensible w16cex:durableId="28347611" w16cex:dateUtc="2023-06-14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1CEF8A" w16cid:durableId="28347350"/>
  <w16cid:commentId w16cid:paraId="1D371970" w16cid:durableId="28348160"/>
  <w16cid:commentId w16cid:paraId="2DC4675B" w16cid:durableId="283476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way, Bevil (NIH/NEI) [E]">
    <w15:presenceInfo w15:providerId="AD" w15:userId="S::conwaybr@nih.gov::ce9b1e7c-713f-4668-9ec8-7383e95c4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69"/>
    <w:rsid w:val="00006E69"/>
    <w:rsid w:val="00315B9C"/>
    <w:rsid w:val="004F61A6"/>
    <w:rsid w:val="00593E86"/>
    <w:rsid w:val="008B3995"/>
    <w:rsid w:val="00B73398"/>
    <w:rsid w:val="00D2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D9FD"/>
  <w15:chartTrackingRefBased/>
  <w15:docId w15:val="{2131AB38-F526-4B4F-9821-BDF5CC2F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69"/>
    <w:pPr>
      <w:spacing w:after="0" w:line="240" w:lineRule="auto"/>
    </w:pPr>
    <w:rPr>
      <w:rFonts w:ascii="SimSun" w:eastAsia="SimSun" w:hAnsi="SimSun" w:cs="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3398"/>
    <w:rPr>
      <w:sz w:val="16"/>
      <w:szCs w:val="16"/>
    </w:rPr>
  </w:style>
  <w:style w:type="paragraph" w:styleId="CommentText">
    <w:name w:val="annotation text"/>
    <w:basedOn w:val="Normal"/>
    <w:link w:val="CommentTextChar"/>
    <w:uiPriority w:val="99"/>
    <w:semiHidden/>
    <w:unhideWhenUsed/>
    <w:rsid w:val="00B73398"/>
    <w:rPr>
      <w:sz w:val="20"/>
      <w:szCs w:val="20"/>
    </w:rPr>
  </w:style>
  <w:style w:type="character" w:customStyle="1" w:styleId="CommentTextChar">
    <w:name w:val="Comment Text Char"/>
    <w:basedOn w:val="DefaultParagraphFont"/>
    <w:link w:val="CommentText"/>
    <w:uiPriority w:val="99"/>
    <w:semiHidden/>
    <w:rsid w:val="00B73398"/>
    <w:rPr>
      <w:rFonts w:ascii="SimSun" w:eastAsia="SimSun" w:hAnsi="SimSun" w:cs="SimSun"/>
      <w:sz w:val="20"/>
      <w:szCs w:val="20"/>
      <w:lang w:eastAsia="zh-CN"/>
    </w:rPr>
  </w:style>
  <w:style w:type="paragraph" w:styleId="CommentSubject">
    <w:name w:val="annotation subject"/>
    <w:basedOn w:val="CommentText"/>
    <w:next w:val="CommentText"/>
    <w:link w:val="CommentSubjectChar"/>
    <w:uiPriority w:val="99"/>
    <w:semiHidden/>
    <w:unhideWhenUsed/>
    <w:rsid w:val="00B73398"/>
    <w:rPr>
      <w:b/>
      <w:bCs/>
    </w:rPr>
  </w:style>
  <w:style w:type="character" w:customStyle="1" w:styleId="CommentSubjectChar">
    <w:name w:val="Comment Subject Char"/>
    <w:basedOn w:val="CommentTextChar"/>
    <w:link w:val="CommentSubject"/>
    <w:uiPriority w:val="99"/>
    <w:semiHidden/>
    <w:rsid w:val="00B73398"/>
    <w:rPr>
      <w:rFonts w:ascii="SimSun" w:eastAsia="SimSun" w:hAnsi="SimSun" w:cs="SimSun"/>
      <w:b/>
      <w:bCs/>
      <w:sz w:val="20"/>
      <w:szCs w:val="20"/>
      <w:lang w:eastAsia="zh-CN"/>
    </w:rPr>
  </w:style>
  <w:style w:type="paragraph" w:styleId="Revision">
    <w:name w:val="Revision"/>
    <w:hidden/>
    <w:uiPriority w:val="99"/>
    <w:semiHidden/>
    <w:rsid w:val="008B3995"/>
    <w:pPr>
      <w:spacing w:after="0"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2</cp:revision>
  <dcterms:created xsi:type="dcterms:W3CDTF">2023-06-14T22:24:00Z</dcterms:created>
  <dcterms:modified xsi:type="dcterms:W3CDTF">2023-06-14T22:24:00Z</dcterms:modified>
</cp:coreProperties>
</file>