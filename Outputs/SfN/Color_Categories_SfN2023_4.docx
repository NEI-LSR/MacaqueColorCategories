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53D51" w14:textId="67FBDDBF" w:rsidR="00006E69" w:rsidRPr="00006E69" w:rsidRDefault="00006E69" w:rsidP="00006E69">
      <w:pPr>
        <w:rPr>
          <w:rFonts w:ascii="Calibri" w:hAnsi="Calibri" w:cs="Calibri"/>
          <w:color w:val="000000"/>
          <w:sz w:val="32"/>
          <w:szCs w:val="32"/>
        </w:rPr>
      </w:pPr>
      <w:r w:rsidRPr="00006E69">
        <w:rPr>
          <w:rFonts w:ascii="Calibri" w:hAnsi="Calibri" w:cs="Calibri"/>
          <w:color w:val="000000"/>
          <w:sz w:val="32"/>
          <w:szCs w:val="32"/>
        </w:rPr>
        <w:t>Color categories in macaque monkey</w:t>
      </w:r>
      <w:del w:id="0" w:author="Conway, Bevil (NIH/NEI) [E]" w:date="2023-06-15T12:35:00Z">
        <w:r w:rsidRPr="00006E69" w:rsidDel="002F3BC0">
          <w:rPr>
            <w:rFonts w:ascii="Calibri" w:hAnsi="Calibri" w:cs="Calibri"/>
            <w:color w:val="000000"/>
            <w:sz w:val="32"/>
            <w:szCs w:val="32"/>
          </w:rPr>
          <w:delText>s</w:delText>
        </w:r>
      </w:del>
      <w:r w:rsidRPr="00006E69">
        <w:rPr>
          <w:rFonts w:ascii="Calibri" w:hAnsi="Calibri" w:cs="Calibri"/>
          <w:color w:val="000000"/>
          <w:sz w:val="32"/>
          <w:szCs w:val="32"/>
        </w:rPr>
        <w:t xml:space="preserve"> and their sources</w:t>
      </w:r>
    </w:p>
    <w:p w14:paraId="521D1823" w14:textId="45687F6E" w:rsidR="00006E69" w:rsidRDefault="00006E69" w:rsidP="00006E6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Dan</w:t>
      </w:r>
      <w:ins w:id="1" w:author="Garside, Danny (NIH/NEI) [F]" w:date="2023-06-15T11:57:00Z">
        <w:r w:rsidR="00572FBA">
          <w:rPr>
            <w:rFonts w:ascii="Calibri" w:hAnsi="Calibri" w:cs="Calibri"/>
            <w:color w:val="000000"/>
          </w:rPr>
          <w:t>iel</w:t>
        </w:r>
      </w:ins>
      <w:del w:id="2" w:author="Garside, Danny (NIH/NEI) [F]" w:date="2023-06-15T11:57:00Z">
        <w:r w:rsidDel="00572FBA">
          <w:rPr>
            <w:rFonts w:ascii="Calibri" w:hAnsi="Calibri" w:cs="Calibri"/>
            <w:color w:val="000000"/>
          </w:rPr>
          <w:delText>ny</w:delText>
        </w:r>
      </w:del>
      <w:r>
        <w:rPr>
          <w:rFonts w:ascii="Calibri" w:hAnsi="Calibri" w:cs="Calibri"/>
          <w:color w:val="000000"/>
        </w:rPr>
        <w:t xml:space="preserve"> </w:t>
      </w:r>
      <w:ins w:id="3" w:author="Garside, Danny (NIH/NEI) [F]" w:date="2023-06-15T11:58:00Z">
        <w:r w:rsidR="00572FBA">
          <w:rPr>
            <w:rFonts w:ascii="Calibri" w:hAnsi="Calibri" w:cs="Calibri"/>
            <w:color w:val="000000"/>
          </w:rPr>
          <w:t xml:space="preserve">J. </w:t>
        </w:r>
      </w:ins>
      <w:r>
        <w:rPr>
          <w:rFonts w:ascii="Calibri" w:hAnsi="Calibri" w:cs="Calibri"/>
          <w:color w:val="000000"/>
        </w:rPr>
        <w:t>Garside, Hannah</w:t>
      </w:r>
      <w:ins w:id="4" w:author="Garside, Danny (NIH/NEI) [F]" w:date="2023-06-15T11:58:00Z">
        <w:r w:rsidR="00572FBA">
          <w:rPr>
            <w:rFonts w:ascii="Calibri" w:hAnsi="Calibri" w:cs="Calibri"/>
            <w:color w:val="000000"/>
          </w:rPr>
          <w:t xml:space="preserve"> M.</w:t>
        </w:r>
      </w:ins>
      <w:r>
        <w:rPr>
          <w:rFonts w:ascii="Calibri" w:hAnsi="Calibri" w:cs="Calibri"/>
          <w:color w:val="000000"/>
        </w:rPr>
        <w:t xml:space="preserve"> Selwyn, Audrey </w:t>
      </w:r>
      <w:ins w:id="5" w:author="Garside, Danny (NIH/NEI) [F]" w:date="2023-06-15T11:58:00Z">
        <w:r w:rsidR="00572FBA">
          <w:rPr>
            <w:rFonts w:ascii="Calibri" w:hAnsi="Calibri" w:cs="Calibri"/>
            <w:color w:val="000000"/>
          </w:rPr>
          <w:t xml:space="preserve">L.Y. </w:t>
        </w:r>
      </w:ins>
      <w:r>
        <w:rPr>
          <w:rFonts w:ascii="Calibri" w:hAnsi="Calibri" w:cs="Calibri"/>
          <w:color w:val="000000"/>
        </w:rPr>
        <w:t>Chang, Bevil R. Conway</w:t>
      </w:r>
    </w:p>
    <w:p w14:paraId="79F66F3F" w14:textId="77777777" w:rsidR="00006E69" w:rsidRDefault="00006E69" w:rsidP="00006E69">
      <w:pPr>
        <w:rPr>
          <w:rFonts w:ascii="Calibri" w:hAnsi="Calibri" w:cs="Calibri"/>
          <w:color w:val="000000"/>
        </w:rPr>
      </w:pPr>
    </w:p>
    <w:p w14:paraId="6873F032" w14:textId="6C53377A" w:rsidR="003C07D8" w:rsidRDefault="00487CB5" w:rsidP="003C07D8">
      <w:pPr>
        <w:rPr>
          <w:ins w:id="6" w:author="Conway, Bevil (NIH/NEI) [E]" w:date="2023-06-15T09:28:00Z"/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Categorization and memory are hallmarks of cognition, often studied with color, </w:t>
      </w:r>
      <w:r w:rsidR="00006E69">
        <w:rPr>
          <w:rFonts w:ascii="Calibri" w:hAnsi="Calibri" w:cs="Calibri"/>
          <w:color w:val="000000"/>
        </w:rPr>
        <w:t>a controllable</w:t>
      </w:r>
      <w:r w:rsidR="00B73398">
        <w:rPr>
          <w:rFonts w:ascii="Calibri" w:hAnsi="Calibri" w:cs="Calibri"/>
          <w:color w:val="000000"/>
        </w:rPr>
        <w:t xml:space="preserve">, </w:t>
      </w:r>
      <w:r w:rsidR="00006E69">
        <w:rPr>
          <w:rFonts w:ascii="Calibri" w:hAnsi="Calibri" w:cs="Calibri"/>
          <w:color w:val="000000"/>
        </w:rPr>
        <w:t xml:space="preserve">continuous variable </w:t>
      </w:r>
      <w:r w:rsidR="008B3995">
        <w:rPr>
          <w:rFonts w:ascii="Calibri" w:hAnsi="Calibri" w:cs="Calibri"/>
          <w:color w:val="000000"/>
        </w:rPr>
        <w:t>of behavioral relevance</w:t>
      </w:r>
      <w:r w:rsidR="00006E69">
        <w:rPr>
          <w:rFonts w:ascii="Calibri" w:hAnsi="Calibri" w:cs="Calibri"/>
          <w:color w:val="000000"/>
        </w:rPr>
        <w:t xml:space="preserve">. </w:t>
      </w:r>
      <w:del w:id="7" w:author="Conway, Bevil (NIH/NEI) [E]" w:date="2023-06-15T14:52:00Z">
        <w:r w:rsidDel="00195DBB">
          <w:rPr>
            <w:rFonts w:ascii="Calibri" w:hAnsi="Calibri" w:cs="Calibri"/>
            <w:color w:val="000000"/>
          </w:rPr>
          <w:delText>A perennial</w:delText>
        </w:r>
      </w:del>
      <w:ins w:id="8" w:author="Conway, Bevil (NIH/NEI) [E]" w:date="2023-06-15T14:52:00Z">
        <w:r w:rsidR="00195DBB">
          <w:rPr>
            <w:rFonts w:ascii="Calibri" w:hAnsi="Calibri" w:cs="Calibri"/>
            <w:color w:val="000000"/>
          </w:rPr>
          <w:t>One</w:t>
        </w:r>
      </w:ins>
      <w:r>
        <w:rPr>
          <w:rFonts w:ascii="Calibri" w:hAnsi="Calibri" w:cs="Calibri"/>
          <w:color w:val="000000"/>
        </w:rPr>
        <w:t xml:space="preserve"> question has been the extent to which </w:t>
      </w:r>
      <w:del w:id="9" w:author="Conway, Bevil (NIH/NEI) [E]" w:date="2023-06-15T14:52:00Z">
        <w:r w:rsidDel="00195DBB">
          <w:rPr>
            <w:rFonts w:ascii="Calibri" w:hAnsi="Calibri" w:cs="Calibri"/>
            <w:color w:val="000000"/>
          </w:rPr>
          <w:delText xml:space="preserve">color </w:delText>
        </w:r>
      </w:del>
      <w:r>
        <w:rPr>
          <w:rFonts w:ascii="Calibri" w:hAnsi="Calibri" w:cs="Calibri"/>
          <w:color w:val="000000"/>
        </w:rPr>
        <w:t xml:space="preserve">categorization and memory are impacted by language. </w:t>
      </w:r>
      <w:r w:rsidR="003C07D8">
        <w:rPr>
          <w:rFonts w:ascii="Calibri" w:hAnsi="Calibri" w:cs="Calibri"/>
          <w:color w:val="000000"/>
        </w:rPr>
        <w:t xml:space="preserve">The question has been </w:t>
      </w:r>
      <w:del w:id="10" w:author="Conway, Bevil (NIH/NEI) [E]" w:date="2023-06-15T14:52:00Z">
        <w:r w:rsidR="003C07D8" w:rsidDel="00195DBB">
          <w:rPr>
            <w:rFonts w:ascii="Calibri" w:hAnsi="Calibri" w:cs="Calibri"/>
            <w:color w:val="000000"/>
          </w:rPr>
          <w:delText xml:space="preserve">very </w:delText>
        </w:r>
      </w:del>
      <w:r w:rsidR="003C07D8">
        <w:rPr>
          <w:rFonts w:ascii="Calibri" w:hAnsi="Calibri" w:cs="Calibri"/>
          <w:color w:val="000000"/>
        </w:rPr>
        <w:t xml:space="preserve">challenging to answer, not only because all </w:t>
      </w:r>
      <w:del w:id="11" w:author="Conway, Bevil (NIH/NEI) [E]" w:date="2023-06-15T14:52:00Z">
        <w:r w:rsidR="003C07D8" w:rsidDel="00195DBB">
          <w:rPr>
            <w:rFonts w:ascii="Calibri" w:hAnsi="Calibri" w:cs="Calibri"/>
            <w:color w:val="000000"/>
          </w:rPr>
          <w:delText xml:space="preserve">human </w:delText>
        </w:r>
      </w:del>
      <w:r w:rsidR="003C07D8">
        <w:rPr>
          <w:rFonts w:ascii="Calibri" w:hAnsi="Calibri" w:cs="Calibri"/>
          <w:color w:val="000000"/>
        </w:rPr>
        <w:t>cultures have language, but also because sets of colors used to assess categorization and memory are defined by color spaces assumed to be perceptually uniform, an</w:t>
      </w:r>
      <w:del w:id="12" w:author="Conway, Bevil (NIH/NEI) [E]" w:date="2023-06-15T12:37:00Z">
        <w:r w:rsidR="003C07D8" w:rsidDel="002F3BC0">
          <w:rPr>
            <w:rFonts w:ascii="Calibri" w:hAnsi="Calibri" w:cs="Calibri"/>
            <w:color w:val="000000"/>
          </w:rPr>
          <w:delText>d</w:delText>
        </w:r>
      </w:del>
      <w:r w:rsidR="003C07D8">
        <w:rPr>
          <w:rFonts w:ascii="Calibri" w:hAnsi="Calibri" w:cs="Calibri"/>
          <w:color w:val="000000"/>
        </w:rPr>
        <w:t xml:space="preserve"> assumption known to be only approximate</w:t>
      </w:r>
      <w:del w:id="13" w:author="Conway, Bevil (NIH/NEI) [E]" w:date="2023-06-15T14:53:00Z">
        <w:r w:rsidR="003C07D8" w:rsidDel="00195DBB">
          <w:rPr>
            <w:rFonts w:ascii="Calibri" w:hAnsi="Calibri" w:cs="Calibri"/>
            <w:color w:val="000000"/>
          </w:rPr>
          <w:delText xml:space="preserve">ly </w:delText>
        </w:r>
      </w:del>
      <w:del w:id="14" w:author="Conway, Bevil (NIH/NEI) [E]" w:date="2023-06-15T12:37:00Z">
        <w:r w:rsidR="003C07D8" w:rsidDel="002F3BC0">
          <w:rPr>
            <w:rFonts w:ascii="Calibri" w:hAnsi="Calibri" w:cs="Calibri"/>
            <w:color w:val="000000"/>
          </w:rPr>
          <w:delText>accurate</w:delText>
        </w:r>
      </w:del>
      <w:r w:rsidR="003C07D8">
        <w:rPr>
          <w:rFonts w:ascii="Calibri" w:hAnsi="Calibri" w:cs="Calibri"/>
          <w:color w:val="000000"/>
        </w:rPr>
        <w:t xml:space="preserve">. </w:t>
      </w:r>
      <w:r>
        <w:rPr>
          <w:rFonts w:ascii="Calibri" w:hAnsi="Calibri" w:cs="Calibri"/>
          <w:color w:val="000000"/>
        </w:rPr>
        <w:t>Macaque</w:t>
      </w:r>
      <w:ins w:id="15" w:author="Conway, Bevil (NIH/NEI) [E]" w:date="2023-06-15T14:53:00Z">
        <w:r w:rsidR="00195DBB">
          <w:rPr>
            <w:rFonts w:ascii="Calibri" w:hAnsi="Calibri" w:cs="Calibri"/>
            <w:color w:val="000000"/>
          </w:rPr>
          <w:t>s</w:t>
        </w:r>
      </w:ins>
      <w:del w:id="16" w:author="Conway, Bevil (NIH/NEI) [E]" w:date="2023-06-15T14:53:00Z">
        <w:r w:rsidDel="00195DBB">
          <w:rPr>
            <w:rFonts w:ascii="Calibri" w:hAnsi="Calibri" w:cs="Calibri"/>
            <w:color w:val="000000"/>
          </w:rPr>
          <w:delText xml:space="preserve"> monkeys</w:delText>
        </w:r>
      </w:del>
      <w:r>
        <w:rPr>
          <w:rFonts w:ascii="Calibri" w:hAnsi="Calibri" w:cs="Calibri"/>
          <w:color w:val="000000"/>
        </w:rPr>
        <w:t xml:space="preserve">, who have the same </w:t>
      </w:r>
      <w:del w:id="17" w:author="Conway, Bevil (NIH/NEI) [E]" w:date="2023-06-15T14:53:00Z">
        <w:r w:rsidDel="00195DBB">
          <w:rPr>
            <w:rFonts w:ascii="Calibri" w:hAnsi="Calibri" w:cs="Calibri"/>
            <w:color w:val="000000"/>
          </w:rPr>
          <w:delText xml:space="preserve">three </w:delText>
        </w:r>
      </w:del>
      <w:r>
        <w:rPr>
          <w:rFonts w:ascii="Calibri" w:hAnsi="Calibri" w:cs="Calibri"/>
          <w:color w:val="000000"/>
        </w:rPr>
        <w:t xml:space="preserve">cone types </w:t>
      </w:r>
      <w:ins w:id="18" w:author="Conway, Bevil (NIH/NEI) [E]" w:date="2023-06-15T14:54:00Z">
        <w:r w:rsidR="00195DBB">
          <w:rPr>
            <w:rFonts w:ascii="Calibri" w:hAnsi="Calibri" w:cs="Calibri"/>
            <w:color w:val="000000"/>
          </w:rPr>
          <w:t xml:space="preserve">and a similar cortical organization </w:t>
        </w:r>
      </w:ins>
      <w:r>
        <w:rPr>
          <w:rFonts w:ascii="Calibri" w:hAnsi="Calibri" w:cs="Calibri"/>
          <w:color w:val="000000"/>
        </w:rPr>
        <w:t xml:space="preserve">as humans </w:t>
      </w:r>
      <w:del w:id="19" w:author="Conway, Bevil (NIH/NEI) [E]" w:date="2023-06-15T14:54:00Z">
        <w:r w:rsidDel="00195DBB">
          <w:rPr>
            <w:rFonts w:ascii="Calibri" w:hAnsi="Calibri" w:cs="Calibri"/>
            <w:color w:val="000000"/>
          </w:rPr>
          <w:delText xml:space="preserve">and a similar cortical organization to humans </w:delText>
        </w:r>
      </w:del>
      <w:r>
        <w:rPr>
          <w:rFonts w:ascii="Calibri" w:hAnsi="Calibri" w:cs="Calibri"/>
          <w:color w:val="000000"/>
        </w:rPr>
        <w:t xml:space="preserve">but obviously lack language, provide an opportunity not only to assess these behaviors in the absence of language, but also to evaluate </w:t>
      </w:r>
      <w:del w:id="20" w:author="Conway, Bevil (NIH/NEI) [E]" w:date="2023-06-15T14:54:00Z">
        <w:r w:rsidDel="00195DBB">
          <w:rPr>
            <w:rFonts w:ascii="Calibri" w:hAnsi="Calibri" w:cs="Calibri"/>
            <w:color w:val="000000"/>
          </w:rPr>
          <w:delText xml:space="preserve">underlying </w:delText>
        </w:r>
      </w:del>
      <w:r>
        <w:rPr>
          <w:rFonts w:ascii="Calibri" w:hAnsi="Calibri" w:cs="Calibri"/>
          <w:color w:val="000000"/>
        </w:rPr>
        <w:t xml:space="preserve">assumptions about the perceptual uniformity of color spaces.  </w:t>
      </w:r>
    </w:p>
    <w:p w14:paraId="2374D9D8" w14:textId="79BD049C" w:rsidR="00D2493B" w:rsidRDefault="00D2493B" w:rsidP="003C07D8">
      <w:pPr>
        <w:rPr>
          <w:rFonts w:ascii="Calibri" w:hAnsi="Calibri" w:cs="Calibri"/>
          <w:color w:val="000000"/>
        </w:rPr>
      </w:pPr>
    </w:p>
    <w:p w14:paraId="35A75E38" w14:textId="69A99003" w:rsidR="00006E69" w:rsidRDefault="00D2493B" w:rsidP="002F3BC0">
      <w:pPr>
        <w:rPr>
          <w:ins w:id="21" w:author="Conway, Bevil (NIH/NEI) [E]" w:date="2023-06-14T18:11:00Z"/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Four macaque monkeys were tested in multiple weekly sessions over several years </w:t>
      </w:r>
      <w:r w:rsidR="004F61A6">
        <w:rPr>
          <w:rFonts w:ascii="Calibri" w:hAnsi="Calibri" w:cs="Calibri"/>
          <w:color w:val="000000"/>
        </w:rPr>
        <w:t xml:space="preserve">(~220,000 trials) </w:t>
      </w:r>
      <w:r>
        <w:rPr>
          <w:rFonts w:ascii="Calibri" w:hAnsi="Calibri" w:cs="Calibri"/>
          <w:color w:val="000000"/>
        </w:rPr>
        <w:t xml:space="preserve">in an alternative </w:t>
      </w:r>
      <w:r w:rsidR="00006E69">
        <w:rPr>
          <w:rFonts w:ascii="Calibri" w:hAnsi="Calibri" w:cs="Calibri"/>
          <w:color w:val="000000"/>
        </w:rPr>
        <w:t xml:space="preserve">forced-choice </w:t>
      </w:r>
      <w:del w:id="22" w:author="Conway, Bevil (NIH/NEI) [E]" w:date="2023-06-14T17:31:00Z">
        <w:r w:rsidR="00006E69" w:rsidDel="00D2493B">
          <w:rPr>
            <w:rFonts w:ascii="Calibri" w:hAnsi="Calibri" w:cs="Calibri"/>
            <w:color w:val="000000"/>
          </w:rPr>
          <w:delText xml:space="preserve">recall </w:delText>
        </w:r>
      </w:del>
      <w:ins w:id="23" w:author="Conway, Bevil (NIH/NEI) [E]" w:date="2023-06-14T17:31:00Z">
        <w:r>
          <w:rPr>
            <w:rFonts w:ascii="Calibri" w:hAnsi="Calibri" w:cs="Calibri"/>
            <w:color w:val="000000"/>
          </w:rPr>
          <w:t xml:space="preserve">color-matching </w:t>
        </w:r>
      </w:ins>
      <w:r w:rsidR="00006E69">
        <w:rPr>
          <w:rFonts w:ascii="Calibri" w:hAnsi="Calibri" w:cs="Calibri"/>
          <w:color w:val="000000"/>
        </w:rPr>
        <w:t>task</w:t>
      </w:r>
      <w:r>
        <w:rPr>
          <w:rFonts w:ascii="Calibri" w:hAnsi="Calibri" w:cs="Calibri"/>
          <w:color w:val="000000"/>
        </w:rPr>
        <w:t xml:space="preserve"> adapted from </w:t>
      </w:r>
      <w:ins w:id="24" w:author="Conway, Bevil (NIH/NEI) [E]" w:date="2023-06-15T12:46:00Z">
        <w:r w:rsidR="006D200E">
          <w:rPr>
            <w:rFonts w:ascii="Calibri" w:hAnsi="Calibri" w:cs="Calibri"/>
            <w:color w:val="000000"/>
          </w:rPr>
          <w:t xml:space="preserve">a </w:t>
        </w:r>
      </w:ins>
      <w:del w:id="25" w:author="Conway, Bevil (NIH/NEI) [E]" w:date="2023-06-15T12:45:00Z">
        <w:r w:rsidDel="006D200E">
          <w:rPr>
            <w:rFonts w:ascii="Calibri" w:hAnsi="Calibri" w:cs="Calibri"/>
            <w:color w:val="000000"/>
          </w:rPr>
          <w:delText>literature with</w:delText>
        </w:r>
      </w:del>
      <w:ins w:id="26" w:author="Conway, Bevil (NIH/NEI) [E]" w:date="2023-06-15T12:45:00Z">
        <w:r w:rsidR="006D200E">
          <w:rPr>
            <w:rFonts w:ascii="Calibri" w:hAnsi="Calibri" w:cs="Calibri"/>
            <w:color w:val="000000"/>
          </w:rPr>
          <w:t>stud</w:t>
        </w:r>
      </w:ins>
      <w:ins w:id="27" w:author="Conway, Bevil (NIH/NEI) [E]" w:date="2023-06-15T12:46:00Z">
        <w:r w:rsidR="006D200E">
          <w:rPr>
            <w:rFonts w:ascii="Calibri" w:hAnsi="Calibri" w:cs="Calibri"/>
            <w:color w:val="000000"/>
          </w:rPr>
          <w:t>y</w:t>
        </w:r>
      </w:ins>
      <w:ins w:id="28" w:author="Conway, Bevil (NIH/NEI) [E]" w:date="2023-06-15T12:45:00Z">
        <w:r w:rsidR="006D200E">
          <w:rPr>
            <w:rFonts w:ascii="Calibri" w:hAnsi="Calibri" w:cs="Calibri"/>
            <w:color w:val="000000"/>
          </w:rPr>
          <w:t xml:space="preserve"> of</w:t>
        </w:r>
      </w:ins>
      <w:r>
        <w:rPr>
          <w:rFonts w:ascii="Calibri" w:hAnsi="Calibri" w:cs="Calibri"/>
          <w:color w:val="000000"/>
        </w:rPr>
        <w:t xml:space="preserve"> human</w:t>
      </w:r>
      <w:ins w:id="29" w:author="Conway, Bevil (NIH/NEI) [E]" w:date="2023-06-15T14:54:00Z">
        <w:r w:rsidR="00195DBB">
          <w:rPr>
            <w:rFonts w:ascii="Calibri" w:hAnsi="Calibri" w:cs="Calibri"/>
            <w:color w:val="000000"/>
          </w:rPr>
          <w:t xml:space="preserve">s </w:t>
        </w:r>
      </w:ins>
      <w:del w:id="30" w:author="Conway, Bevil (NIH/NEI) [E]" w:date="2023-06-15T14:54:00Z">
        <w:r w:rsidDel="00195DBB">
          <w:rPr>
            <w:rFonts w:ascii="Calibri" w:hAnsi="Calibri" w:cs="Calibri"/>
            <w:color w:val="000000"/>
          </w:rPr>
          <w:delText xml:space="preserve"> subject</w:delText>
        </w:r>
        <w:r w:rsidR="004F61A6" w:rsidDel="00195DBB">
          <w:rPr>
            <w:rFonts w:ascii="Calibri" w:hAnsi="Calibri" w:cs="Calibri"/>
            <w:color w:val="000000"/>
          </w:rPr>
          <w:delText>s</w:delText>
        </w:r>
      </w:del>
      <w:ins w:id="31" w:author="Conway, Bevil (NIH/NEI) [E]" w:date="2023-06-15T12:46:00Z">
        <w:r w:rsidR="006D200E">
          <w:rPr>
            <w:rFonts w:ascii="Calibri" w:hAnsi="Calibri" w:cs="Calibri"/>
            <w:color w:val="000000"/>
          </w:rPr>
          <w:t>in which</w:t>
        </w:r>
      </w:ins>
      <w:ins w:id="32" w:author="Conway, Bevil (NIH/NEI) [E]" w:date="2023-06-15T12:47:00Z">
        <w:r w:rsidR="006D200E">
          <w:rPr>
            <w:rFonts w:ascii="Calibri" w:hAnsi="Calibri" w:cs="Calibri"/>
            <w:color w:val="000000"/>
          </w:rPr>
          <w:t xml:space="preserve"> </w:t>
        </w:r>
      </w:ins>
      <w:ins w:id="33" w:author="Conway, Bevil (NIH/NEI) [E]" w:date="2023-06-15T13:00:00Z">
        <w:r w:rsidR="005F5275">
          <w:rPr>
            <w:rFonts w:ascii="Calibri" w:hAnsi="Calibri" w:cs="Calibri"/>
            <w:color w:val="000000"/>
          </w:rPr>
          <w:t xml:space="preserve">systematic </w:t>
        </w:r>
      </w:ins>
      <w:ins w:id="34" w:author="Conway, Bevil (NIH/NEI) [E]" w:date="2023-06-15T12:47:00Z">
        <w:r w:rsidR="006D200E">
          <w:rPr>
            <w:rFonts w:ascii="Calibri" w:hAnsi="Calibri" w:cs="Calibri"/>
            <w:color w:val="000000"/>
          </w:rPr>
          <w:t>errors</w:t>
        </w:r>
      </w:ins>
      <w:ins w:id="35" w:author="Conway, Bevil (NIH/NEI) [E]" w:date="2023-06-15T13:00:00Z">
        <w:r w:rsidR="005F5275">
          <w:rPr>
            <w:rFonts w:ascii="Calibri" w:hAnsi="Calibri" w:cs="Calibri"/>
            <w:color w:val="000000"/>
          </w:rPr>
          <w:t xml:space="preserve"> in color matches</w:t>
        </w:r>
      </w:ins>
      <w:del w:id="36" w:author="Conway, Bevil (NIH/NEI) [E]" w:date="2023-06-15T12:45:00Z">
        <w:r w:rsidR="004F61A6" w:rsidDel="006D200E">
          <w:rPr>
            <w:rFonts w:ascii="Calibri" w:hAnsi="Calibri" w:cs="Calibri"/>
            <w:color w:val="000000"/>
          </w:rPr>
          <w:delText xml:space="preserve">, which used </w:delText>
        </w:r>
      </w:del>
      <w:del w:id="37" w:author="Conway, Bevil (NIH/NEI) [E]" w:date="2023-06-15T12:46:00Z">
        <w:r w:rsidR="004F61A6" w:rsidDel="006D200E">
          <w:rPr>
            <w:rFonts w:ascii="Calibri" w:hAnsi="Calibri" w:cs="Calibri"/>
            <w:color w:val="000000"/>
          </w:rPr>
          <w:delText>biases</w:delText>
        </w:r>
      </w:del>
      <w:del w:id="38" w:author="Conway, Bevil (NIH/NEI) [E]" w:date="2023-06-15T12:47:00Z">
        <w:r w:rsidR="004F61A6" w:rsidDel="006D200E">
          <w:rPr>
            <w:rFonts w:ascii="Calibri" w:hAnsi="Calibri" w:cs="Calibri"/>
            <w:color w:val="000000"/>
          </w:rPr>
          <w:delText xml:space="preserve"> in the task as</w:delText>
        </w:r>
      </w:del>
      <w:ins w:id="39" w:author="Conway, Bevil (NIH/NEI) [E]" w:date="2023-06-15T12:47:00Z">
        <w:r w:rsidR="006D200E">
          <w:rPr>
            <w:rFonts w:ascii="Calibri" w:hAnsi="Calibri" w:cs="Calibri"/>
            <w:color w:val="000000"/>
          </w:rPr>
          <w:t xml:space="preserve"> provide</w:t>
        </w:r>
      </w:ins>
      <w:r w:rsidR="004F61A6">
        <w:rPr>
          <w:rFonts w:ascii="Calibri" w:hAnsi="Calibri" w:cs="Calibri"/>
          <w:color w:val="000000"/>
        </w:rPr>
        <w:t xml:space="preserve"> a metric of color categories (Bae et al</w:t>
      </w:r>
      <w:ins w:id="40" w:author="Conway, Bevil (NIH/NEI) [E]" w:date="2023-06-15T12:38:00Z">
        <w:r w:rsidR="002F3BC0">
          <w:rPr>
            <w:rFonts w:ascii="Calibri" w:hAnsi="Calibri" w:cs="Calibri"/>
            <w:color w:val="000000"/>
          </w:rPr>
          <w:t>.</w:t>
        </w:r>
      </w:ins>
      <w:ins w:id="41" w:author="Conway, Bevil (NIH/NEI) [E]" w:date="2023-06-15T12:39:00Z">
        <w:r w:rsidR="002F3BC0">
          <w:rPr>
            <w:rFonts w:ascii="Calibri" w:hAnsi="Calibri" w:cs="Calibri"/>
            <w:color w:val="000000"/>
          </w:rPr>
          <w:t>,</w:t>
        </w:r>
      </w:ins>
      <w:ins w:id="42" w:author="Conway, Bevil (NIH/NEI) [E]" w:date="2023-06-15T12:38:00Z">
        <w:r w:rsidR="002F3BC0">
          <w:rPr>
            <w:rFonts w:ascii="Calibri" w:hAnsi="Calibri" w:cs="Calibri"/>
            <w:color w:val="000000"/>
          </w:rPr>
          <w:t xml:space="preserve"> </w:t>
        </w:r>
      </w:ins>
      <w:ins w:id="43" w:author="Conway, Bevil (NIH/NEI) [E]" w:date="2023-06-15T12:39:00Z">
        <w:r w:rsidR="002F3BC0">
          <w:rPr>
            <w:rFonts w:ascii="Calibri" w:hAnsi="Calibri" w:cs="Calibri"/>
            <w:color w:val="000000"/>
          </w:rPr>
          <w:t xml:space="preserve">J Exp Psychol Gen, 2015). </w:t>
        </w:r>
      </w:ins>
      <w:del w:id="44" w:author="Conway, Bevil (NIH/NEI) [E]" w:date="2023-06-15T12:39:00Z">
        <w:r w:rsidR="004F61A6" w:rsidDel="002F3BC0">
          <w:rPr>
            <w:rFonts w:ascii="Calibri" w:hAnsi="Calibri" w:cs="Calibri"/>
            <w:color w:val="000000"/>
          </w:rPr>
          <w:delText xml:space="preserve">). </w:delText>
        </w:r>
      </w:del>
      <w:r w:rsidR="00006E69">
        <w:rPr>
          <w:rFonts w:ascii="Calibri" w:hAnsi="Calibri" w:cs="Calibri"/>
          <w:color w:val="000000"/>
        </w:rPr>
        <w:t>The macaques learned to perform the task at above chance levels</w:t>
      </w:r>
      <w:ins w:id="45" w:author="Conway, Bevil (NIH/NEI) [E]" w:date="2023-06-14T18:11:00Z">
        <w:r w:rsidR="004F61A6">
          <w:rPr>
            <w:rFonts w:ascii="Calibri" w:hAnsi="Calibri" w:cs="Calibri"/>
            <w:color w:val="000000"/>
          </w:rPr>
          <w:t xml:space="preserve"> within </w:t>
        </w:r>
      </w:ins>
      <w:ins w:id="46" w:author="Conway, Bevil (NIH/NEI) [E]" w:date="2023-06-15T13:10:00Z">
        <w:r w:rsidR="00333E73">
          <w:rPr>
            <w:rFonts w:ascii="Calibri" w:hAnsi="Calibri" w:cs="Calibri"/>
            <w:color w:val="000000"/>
          </w:rPr>
          <w:t>~</w:t>
        </w:r>
      </w:ins>
      <w:ins w:id="47" w:author="Conway, Bevil (NIH/NEI) [E]" w:date="2023-06-15T13:11:00Z">
        <w:r w:rsidR="00333E73">
          <w:rPr>
            <w:rFonts w:ascii="Calibri" w:hAnsi="Calibri" w:cs="Calibri"/>
            <w:color w:val="000000"/>
          </w:rPr>
          <w:t>5</w:t>
        </w:r>
      </w:ins>
      <w:ins w:id="48" w:author="Conway, Bevil (NIH/NEI) [E]" w:date="2023-06-15T13:10:00Z">
        <w:r w:rsidR="00333E73">
          <w:rPr>
            <w:rFonts w:ascii="Calibri" w:hAnsi="Calibri" w:cs="Calibri"/>
            <w:color w:val="000000"/>
          </w:rPr>
          <w:t>000 trials</w:t>
        </w:r>
      </w:ins>
      <w:del w:id="49" w:author="Conway, Bevil (NIH/NEI) [E]" w:date="2023-06-15T13:10:00Z">
        <w:r w:rsidR="00006E69" w:rsidDel="00333E73">
          <w:rPr>
            <w:rFonts w:ascii="Calibri" w:hAnsi="Calibri" w:cs="Calibri"/>
            <w:color w:val="000000"/>
          </w:rPr>
          <w:delText>,</w:delText>
        </w:r>
      </w:del>
      <w:r w:rsidR="00006E69">
        <w:rPr>
          <w:rFonts w:ascii="Calibri" w:hAnsi="Calibri" w:cs="Calibri"/>
          <w:color w:val="000000"/>
        </w:rPr>
        <w:t xml:space="preserve"> and </w:t>
      </w:r>
      <w:del w:id="50" w:author="Conway, Bevil (NIH/NEI) [E]" w:date="2023-06-15T13:12:00Z">
        <w:r w:rsidR="00006E69" w:rsidDel="00333E73">
          <w:rPr>
            <w:rFonts w:ascii="Calibri" w:hAnsi="Calibri" w:cs="Calibri"/>
            <w:color w:val="000000"/>
          </w:rPr>
          <w:delText xml:space="preserve">their performance continued to rise </w:delText>
        </w:r>
      </w:del>
      <w:del w:id="51" w:author="Conway, Bevil (NIH/NEI) [E]" w:date="2023-06-15T13:11:00Z">
        <w:r w:rsidR="00006E69" w:rsidDel="00333E73">
          <w:rPr>
            <w:rFonts w:ascii="Calibri" w:hAnsi="Calibri" w:cs="Calibri"/>
            <w:color w:val="000000"/>
          </w:rPr>
          <w:delText xml:space="preserve">over the course of several months, </w:delText>
        </w:r>
      </w:del>
      <w:del w:id="52" w:author="Conway, Bevil (NIH/NEI) [E]" w:date="2023-06-14T18:11:00Z">
        <w:r w:rsidR="00006E69" w:rsidDel="004F61A6">
          <w:rPr>
            <w:rFonts w:ascii="Calibri" w:hAnsi="Calibri" w:cs="Calibri"/>
            <w:color w:val="000000"/>
          </w:rPr>
          <w:delText xml:space="preserve">eventually </w:delText>
        </w:r>
      </w:del>
      <w:del w:id="53" w:author="Conway, Bevil (NIH/NEI) [E]" w:date="2023-06-15T12:48:00Z">
        <w:r w:rsidR="00006E69" w:rsidDel="006D200E">
          <w:rPr>
            <w:rFonts w:ascii="Calibri" w:hAnsi="Calibri" w:cs="Calibri"/>
            <w:color w:val="000000"/>
          </w:rPr>
          <w:delText>plateauing</w:delText>
        </w:r>
      </w:del>
      <w:ins w:id="54" w:author="Conway, Bevil (NIH/NEI) [E]" w:date="2023-06-15T12:48:00Z">
        <w:r w:rsidR="006D200E">
          <w:rPr>
            <w:rFonts w:ascii="Calibri" w:hAnsi="Calibri" w:cs="Calibri"/>
            <w:color w:val="000000"/>
          </w:rPr>
          <w:t>plateau</w:t>
        </w:r>
      </w:ins>
      <w:ins w:id="55" w:author="Conway, Bevil (NIH/NEI) [E]" w:date="2023-06-15T13:11:00Z">
        <w:r w:rsidR="00333E73">
          <w:rPr>
            <w:rFonts w:ascii="Calibri" w:hAnsi="Calibri" w:cs="Calibri"/>
            <w:color w:val="000000"/>
          </w:rPr>
          <w:t>ed</w:t>
        </w:r>
      </w:ins>
      <w:r w:rsidR="00006E69">
        <w:rPr>
          <w:rFonts w:ascii="Calibri" w:hAnsi="Calibri" w:cs="Calibri"/>
          <w:color w:val="000000"/>
        </w:rPr>
        <w:t xml:space="preserve"> at</w:t>
      </w:r>
      <w:ins w:id="56" w:author="Conway, Bevil (NIH/NEI) [E]" w:date="2023-06-15T12:50:00Z">
        <w:r w:rsidR="006D200E">
          <w:rPr>
            <w:rFonts w:ascii="Calibri" w:hAnsi="Calibri" w:cs="Calibri"/>
            <w:color w:val="000000"/>
          </w:rPr>
          <w:t xml:space="preserve"> ~</w:t>
        </w:r>
      </w:ins>
      <w:del w:id="57" w:author="Conway, Bevil (NIH/NEI) [E]" w:date="2023-06-15T12:50:00Z">
        <w:r w:rsidR="00006E69" w:rsidDel="006D200E">
          <w:rPr>
            <w:rFonts w:ascii="Calibri" w:hAnsi="Calibri" w:cs="Calibri"/>
            <w:color w:val="000000"/>
          </w:rPr>
          <w:delText xml:space="preserve"> ~</w:delText>
        </w:r>
      </w:del>
      <w:del w:id="58" w:author="Conway, Bevil (NIH/NEI) [E]" w:date="2023-06-15T12:49:00Z">
        <w:r w:rsidR="00006E69" w:rsidDel="006D200E">
          <w:rPr>
            <w:rFonts w:ascii="Calibri" w:hAnsi="Calibri" w:cs="Calibri"/>
            <w:color w:val="000000"/>
          </w:rPr>
          <w:delText>70</w:delText>
        </w:r>
      </w:del>
      <w:ins w:id="59" w:author="Conway, Bevil (NIH/NEI) [E]" w:date="2023-06-15T12:49:00Z">
        <w:r w:rsidR="006D200E">
          <w:rPr>
            <w:rFonts w:ascii="Calibri" w:hAnsi="Calibri" w:cs="Calibri"/>
            <w:color w:val="000000"/>
          </w:rPr>
          <w:t>85%</w:t>
        </w:r>
      </w:ins>
      <w:ins w:id="60" w:author="Conway, Bevil (NIH/NEI) [E]" w:date="2023-06-15T13:13:00Z">
        <w:r w:rsidR="00333E73">
          <w:rPr>
            <w:rFonts w:ascii="Calibri" w:hAnsi="Calibri" w:cs="Calibri"/>
            <w:color w:val="000000"/>
          </w:rPr>
          <w:t xml:space="preserve"> accuracy</w:t>
        </w:r>
      </w:ins>
      <w:ins w:id="61" w:author="Conway, Bevil (NIH/NEI) [E]" w:date="2023-06-15T12:50:00Z">
        <w:r w:rsidR="006D200E">
          <w:rPr>
            <w:rFonts w:ascii="Calibri" w:hAnsi="Calibri" w:cs="Calibri"/>
            <w:color w:val="000000"/>
          </w:rPr>
          <w:t xml:space="preserve"> </w:t>
        </w:r>
      </w:ins>
      <w:ins w:id="62" w:author="Conway, Bevil (NIH/NEI) [E]" w:date="2023-06-15T13:13:00Z">
        <w:r w:rsidR="00333E73">
          <w:rPr>
            <w:rFonts w:ascii="Calibri" w:hAnsi="Calibri" w:cs="Calibri"/>
            <w:color w:val="000000"/>
          </w:rPr>
          <w:t>(chance = 25%)</w:t>
        </w:r>
        <w:r w:rsidR="00333E73">
          <w:rPr>
            <w:rFonts w:ascii="Calibri" w:hAnsi="Calibri" w:cs="Calibri"/>
            <w:color w:val="000000"/>
          </w:rPr>
          <w:t xml:space="preserve"> f</w:t>
        </w:r>
      </w:ins>
      <w:ins w:id="63" w:author="Conway, Bevil (NIH/NEI) [E]" w:date="2023-06-15T12:50:00Z">
        <w:r w:rsidR="006D200E">
          <w:rPr>
            <w:rFonts w:ascii="Calibri" w:hAnsi="Calibri" w:cs="Calibri"/>
            <w:color w:val="000000"/>
          </w:rPr>
          <w:t>or the easiest color discriminations</w:t>
        </w:r>
      </w:ins>
      <w:ins w:id="64" w:author="Conway, Bevil (NIH/NEI) [E]" w:date="2023-06-15T13:11:00Z">
        <w:r w:rsidR="00333E73">
          <w:rPr>
            <w:rFonts w:ascii="Calibri" w:hAnsi="Calibri" w:cs="Calibri"/>
            <w:color w:val="000000"/>
          </w:rPr>
          <w:t xml:space="preserve"> </w:t>
        </w:r>
      </w:ins>
      <w:ins w:id="65" w:author="Conway, Bevil (NIH/NEI) [E]" w:date="2023-06-15T13:13:00Z">
        <w:r w:rsidR="00333E73">
          <w:rPr>
            <w:rFonts w:ascii="Calibri" w:hAnsi="Calibri" w:cs="Calibri"/>
            <w:color w:val="000000"/>
          </w:rPr>
          <w:t xml:space="preserve">within </w:t>
        </w:r>
      </w:ins>
      <w:ins w:id="66" w:author="Conway, Bevil (NIH/NEI) [E]" w:date="2023-06-15T13:11:00Z">
        <w:r w:rsidR="00333E73">
          <w:rPr>
            <w:rFonts w:ascii="Calibri" w:hAnsi="Calibri" w:cs="Calibri"/>
            <w:color w:val="000000"/>
          </w:rPr>
          <w:t>~30,000 trials</w:t>
        </w:r>
      </w:ins>
      <w:ins w:id="67" w:author="Conway, Bevil (NIH/NEI) [E]" w:date="2023-06-15T14:56:00Z">
        <w:r w:rsidR="00195DBB">
          <w:rPr>
            <w:rFonts w:ascii="Calibri" w:hAnsi="Calibri" w:cs="Calibri"/>
            <w:color w:val="000000"/>
          </w:rPr>
          <w:t>.</w:t>
        </w:r>
      </w:ins>
      <w:del w:id="68" w:author="Conway, Bevil (NIH/NEI) [E]" w:date="2023-06-15T12:50:00Z">
        <w:r w:rsidR="00006E69" w:rsidDel="006D200E">
          <w:rPr>
            <w:rFonts w:ascii="Calibri" w:hAnsi="Calibri" w:cs="Calibri"/>
            <w:color w:val="000000"/>
          </w:rPr>
          <w:delText>%</w:delText>
        </w:r>
      </w:del>
      <w:r w:rsidR="00006E69">
        <w:rPr>
          <w:rFonts w:ascii="Calibri" w:hAnsi="Calibri" w:cs="Calibri"/>
          <w:color w:val="000000"/>
        </w:rPr>
        <w:t xml:space="preserve"> </w:t>
      </w:r>
      <w:del w:id="69" w:author="Conway, Bevil (NIH/NEI) [E]" w:date="2023-06-15T13:13:00Z">
        <w:r w:rsidR="00006E69" w:rsidDel="00333E73">
          <w:rPr>
            <w:rFonts w:ascii="Calibri" w:hAnsi="Calibri" w:cs="Calibri"/>
            <w:color w:val="000000"/>
          </w:rPr>
          <w:delText>(</w:delText>
        </w:r>
      </w:del>
      <w:del w:id="70" w:author="Conway, Bevil (NIH/NEI) [E]" w:date="2023-06-15T12:50:00Z">
        <w:r w:rsidR="00006E69" w:rsidDel="006D200E">
          <w:rPr>
            <w:rFonts w:ascii="Calibri" w:hAnsi="Calibri" w:cs="Calibri"/>
            <w:color w:val="000000"/>
          </w:rPr>
          <w:delText xml:space="preserve">on a 4AFC, where </w:delText>
        </w:r>
      </w:del>
      <w:del w:id="71" w:author="Conway, Bevil (NIH/NEI) [E]" w:date="2023-06-15T13:13:00Z">
        <w:r w:rsidR="00006E69" w:rsidDel="00333E73">
          <w:rPr>
            <w:rFonts w:ascii="Calibri" w:hAnsi="Calibri" w:cs="Calibri"/>
            <w:color w:val="000000"/>
          </w:rPr>
          <w:delText>chance = 25%).</w:delText>
        </w:r>
      </w:del>
    </w:p>
    <w:p w14:paraId="7D62479E" w14:textId="77777777" w:rsidR="004F61A6" w:rsidRDefault="004F61A6" w:rsidP="00006E69">
      <w:pPr>
        <w:rPr>
          <w:rFonts w:ascii="Calibri" w:hAnsi="Calibri" w:cs="Calibri"/>
          <w:color w:val="000000"/>
        </w:rPr>
      </w:pPr>
    </w:p>
    <w:p w14:paraId="67BD9F8F" w14:textId="070CEBF3" w:rsidR="00006E69" w:rsidRDefault="00315B9C" w:rsidP="00315B9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data were fit with </w:t>
      </w:r>
      <w:r w:rsidR="00006E69">
        <w:rPr>
          <w:rFonts w:ascii="Calibri" w:hAnsi="Calibri" w:cs="Calibri"/>
          <w:color w:val="000000"/>
        </w:rPr>
        <w:t xml:space="preserve">a mixture model </w:t>
      </w:r>
      <w:del w:id="72" w:author="Conway, Bevil (NIH/NEI) [E]" w:date="2023-06-15T12:50:00Z">
        <w:r w:rsidR="00006E69" w:rsidDel="006D200E">
          <w:rPr>
            <w:rFonts w:ascii="Calibri" w:hAnsi="Calibri" w:cs="Calibri"/>
            <w:color w:val="000000"/>
          </w:rPr>
          <w:delText>(</w:delText>
        </w:r>
      </w:del>
      <w:r w:rsidR="00006E69">
        <w:rPr>
          <w:rFonts w:ascii="Calibri" w:hAnsi="Calibri" w:cs="Calibri"/>
          <w:color w:val="000000"/>
        </w:rPr>
        <w:t xml:space="preserve">where errors are </w:t>
      </w:r>
      <w:del w:id="73" w:author="Conway, Bevil (NIH/NEI) [E]" w:date="2023-06-15T12:51:00Z">
        <w:r w:rsidR="00006E69" w:rsidDel="006D200E">
          <w:rPr>
            <w:rFonts w:ascii="Calibri" w:hAnsi="Calibri" w:cs="Calibri"/>
            <w:color w:val="000000"/>
          </w:rPr>
          <w:delText xml:space="preserve">assumed to occur from </w:delText>
        </w:r>
      </w:del>
      <w:r w:rsidR="00006E69">
        <w:rPr>
          <w:rFonts w:ascii="Calibri" w:hAnsi="Calibri" w:cs="Calibri"/>
          <w:color w:val="000000"/>
        </w:rPr>
        <w:t>a mixture of guessing and noisy memory</w:t>
      </w:r>
      <w:del w:id="74" w:author="Conway, Bevil (NIH/NEI) [E]" w:date="2023-06-15T12:51:00Z">
        <w:r w:rsidR="00006E69" w:rsidDel="006D200E">
          <w:rPr>
            <w:rFonts w:ascii="Calibri" w:hAnsi="Calibri" w:cs="Calibri"/>
            <w:color w:val="000000"/>
          </w:rPr>
          <w:delText>)</w:delText>
        </w:r>
      </w:del>
      <w:ins w:id="75" w:author="Conway, Bevil (NIH/NEI) [E]" w:date="2023-06-15T12:51:00Z">
        <w:r w:rsidR="006D200E">
          <w:rPr>
            <w:rFonts w:ascii="Calibri" w:hAnsi="Calibri" w:cs="Calibri"/>
            <w:color w:val="000000"/>
          </w:rPr>
          <w:t xml:space="preserve">. The analysis shows </w:t>
        </w:r>
      </w:ins>
      <w:ins w:id="76" w:author="Conway, Bevil (NIH/NEI) [E]" w:date="2023-06-15T12:53:00Z">
        <w:r w:rsidR="006D200E">
          <w:rPr>
            <w:rFonts w:ascii="Calibri" w:hAnsi="Calibri" w:cs="Calibri"/>
            <w:color w:val="000000"/>
          </w:rPr>
          <w:t>a common pattern of</w:t>
        </w:r>
      </w:ins>
      <w:ins w:id="77" w:author="Conway, Bevil (NIH/NEI) [E]" w:date="2023-06-15T12:52:00Z">
        <w:r w:rsidR="006D200E">
          <w:rPr>
            <w:rFonts w:ascii="Calibri" w:hAnsi="Calibri" w:cs="Calibri"/>
            <w:color w:val="000000"/>
          </w:rPr>
          <w:t xml:space="preserve"> error</w:t>
        </w:r>
      </w:ins>
      <w:ins w:id="78" w:author="Conway, Bevil (NIH/NEI) [E]" w:date="2023-06-15T12:53:00Z">
        <w:r w:rsidR="006D200E">
          <w:rPr>
            <w:rFonts w:ascii="Calibri" w:hAnsi="Calibri" w:cs="Calibri"/>
            <w:color w:val="000000"/>
          </w:rPr>
          <w:t xml:space="preserve">s </w:t>
        </w:r>
      </w:ins>
      <w:ins w:id="79" w:author="Conway, Bevil (NIH/NEI) [E]" w:date="2023-06-15T12:52:00Z">
        <w:r w:rsidR="006D200E">
          <w:rPr>
            <w:rFonts w:ascii="Calibri" w:hAnsi="Calibri" w:cs="Calibri"/>
            <w:color w:val="000000"/>
          </w:rPr>
          <w:t>across the four animals</w:t>
        </w:r>
      </w:ins>
      <w:ins w:id="80" w:author="Conway, Bevil (NIH/NEI) [E]" w:date="2023-06-15T12:53:00Z">
        <w:r w:rsidR="006D200E">
          <w:rPr>
            <w:rFonts w:ascii="Calibri" w:hAnsi="Calibri" w:cs="Calibri"/>
            <w:color w:val="000000"/>
          </w:rPr>
          <w:t>, consistent with two color categories</w:t>
        </w:r>
      </w:ins>
      <w:ins w:id="81" w:author="Conway, Bevil (NIH/NEI) [E]" w:date="2023-06-15T14:57:00Z">
        <w:r w:rsidR="00195DBB">
          <w:rPr>
            <w:rFonts w:ascii="Calibri" w:hAnsi="Calibri" w:cs="Calibri"/>
            <w:color w:val="000000"/>
          </w:rPr>
          <w:t xml:space="preserve">. These </w:t>
        </w:r>
      </w:ins>
      <w:ins w:id="82" w:author="Conway, Bevil (NIH/NEI) [E]" w:date="2023-06-15T12:54:00Z">
        <w:r w:rsidR="006D200E">
          <w:rPr>
            <w:rFonts w:ascii="Calibri" w:hAnsi="Calibri" w:cs="Calibri"/>
            <w:color w:val="000000"/>
          </w:rPr>
          <w:t xml:space="preserve">line up with human designations of </w:t>
        </w:r>
      </w:ins>
      <w:del w:id="83" w:author="Conway, Bevil (NIH/NEI) [E]" w:date="2023-06-15T12:51:00Z">
        <w:r w:rsidDel="006D200E">
          <w:rPr>
            <w:rFonts w:ascii="Calibri" w:hAnsi="Calibri" w:cs="Calibri"/>
            <w:color w:val="000000"/>
          </w:rPr>
          <w:delText xml:space="preserve">, which uncovered </w:delText>
        </w:r>
        <w:r w:rsidR="00006E69" w:rsidDel="006D200E">
          <w:rPr>
            <w:rFonts w:ascii="Calibri" w:hAnsi="Calibri" w:cs="Calibri"/>
            <w:color w:val="000000"/>
          </w:rPr>
          <w:delText>t</w:delText>
        </w:r>
      </w:del>
      <w:del w:id="84" w:author="Conway, Bevil (NIH/NEI) [E]" w:date="2023-06-15T12:53:00Z">
        <w:r w:rsidR="00006E69" w:rsidDel="006D200E">
          <w:rPr>
            <w:rFonts w:ascii="Calibri" w:hAnsi="Calibri" w:cs="Calibri"/>
            <w:color w:val="000000"/>
          </w:rPr>
          <w:delText xml:space="preserve">wo sets of </w:delText>
        </w:r>
      </w:del>
      <w:del w:id="85" w:author="Conway, Bevil (NIH/NEI) [E]" w:date="2023-06-15T12:51:00Z">
        <w:r w:rsidR="00006E69" w:rsidDel="006D200E">
          <w:rPr>
            <w:rFonts w:ascii="Calibri" w:hAnsi="Calibri" w:cs="Calibri"/>
            <w:color w:val="000000"/>
          </w:rPr>
          <w:delText xml:space="preserve">shared </w:delText>
        </w:r>
      </w:del>
      <w:del w:id="86" w:author="Conway, Bevil (NIH/NEI) [E]" w:date="2023-06-15T12:53:00Z">
        <w:r w:rsidR="00006E69" w:rsidDel="006D200E">
          <w:rPr>
            <w:rFonts w:ascii="Calibri" w:hAnsi="Calibri" w:cs="Calibri"/>
            <w:color w:val="000000"/>
          </w:rPr>
          <w:delText xml:space="preserve">biases across the animals: </w:delText>
        </w:r>
      </w:del>
      <w:del w:id="87" w:author="Conway, Bevil (NIH/NEI) [E]" w:date="2023-06-15T12:54:00Z">
        <w:r w:rsidR="00006E69" w:rsidDel="006D200E">
          <w:rPr>
            <w:rFonts w:ascii="Calibri" w:hAnsi="Calibri" w:cs="Calibri"/>
            <w:color w:val="000000"/>
          </w:rPr>
          <w:delText xml:space="preserve">one toward </w:delText>
        </w:r>
      </w:del>
      <w:r w:rsidR="00006E69">
        <w:rPr>
          <w:rFonts w:ascii="Calibri" w:hAnsi="Calibri" w:cs="Calibri"/>
          <w:color w:val="000000"/>
        </w:rPr>
        <w:t xml:space="preserve">warm </w:t>
      </w:r>
      <w:del w:id="88" w:author="Conway, Bevil (NIH/NEI) [E]" w:date="2023-06-15T14:57:00Z">
        <w:r w:rsidR="00006E69" w:rsidDel="00195DBB">
          <w:rPr>
            <w:rFonts w:ascii="Calibri" w:hAnsi="Calibri" w:cs="Calibri"/>
            <w:color w:val="000000"/>
          </w:rPr>
          <w:delText xml:space="preserve">colors </w:delText>
        </w:r>
      </w:del>
      <w:r w:rsidR="00006E69">
        <w:rPr>
          <w:rFonts w:ascii="Calibri" w:hAnsi="Calibri" w:cs="Calibri"/>
          <w:color w:val="000000"/>
        </w:rPr>
        <w:t>(hue angle = 13° in CIELUV, SD = 17°)</w:t>
      </w:r>
      <w:del w:id="89" w:author="Conway, Bevil (NIH/NEI) [E]" w:date="2023-06-15T12:54:00Z">
        <w:r w:rsidR="00006E69" w:rsidDel="006D200E">
          <w:rPr>
            <w:rFonts w:ascii="Calibri" w:hAnsi="Calibri" w:cs="Calibri"/>
            <w:color w:val="000000"/>
          </w:rPr>
          <w:delText>,</w:delText>
        </w:r>
      </w:del>
      <w:r w:rsidR="00006E69">
        <w:rPr>
          <w:rFonts w:ascii="Calibri" w:hAnsi="Calibri" w:cs="Calibri"/>
          <w:color w:val="000000"/>
        </w:rPr>
        <w:t xml:space="preserve"> and </w:t>
      </w:r>
      <w:del w:id="90" w:author="Conway, Bevil (NIH/NEI) [E]" w:date="2023-06-15T12:54:00Z">
        <w:r w:rsidR="00006E69" w:rsidDel="006D200E">
          <w:rPr>
            <w:rFonts w:ascii="Calibri" w:hAnsi="Calibri" w:cs="Calibri"/>
            <w:color w:val="000000"/>
          </w:rPr>
          <w:delText xml:space="preserve">one toward </w:delText>
        </w:r>
      </w:del>
      <w:r w:rsidR="00006E69">
        <w:rPr>
          <w:rFonts w:ascii="Calibri" w:hAnsi="Calibri" w:cs="Calibri"/>
          <w:color w:val="000000"/>
        </w:rPr>
        <w:t xml:space="preserve">cool </w:t>
      </w:r>
      <w:del w:id="91" w:author="Conway, Bevil (NIH/NEI) [E]" w:date="2023-06-15T14:57:00Z">
        <w:r w:rsidR="00006E69" w:rsidDel="00195DBB">
          <w:rPr>
            <w:rFonts w:ascii="Calibri" w:hAnsi="Calibri" w:cs="Calibri"/>
            <w:color w:val="000000"/>
          </w:rPr>
          <w:delText xml:space="preserve">colors </w:delText>
        </w:r>
      </w:del>
      <w:r w:rsidR="00006E69">
        <w:rPr>
          <w:rFonts w:ascii="Calibri" w:hAnsi="Calibri" w:cs="Calibri"/>
          <w:color w:val="000000"/>
        </w:rPr>
        <w:t>(hue angle = 210° in CIELUV, SD = 13°)</w:t>
      </w:r>
      <w:r>
        <w:rPr>
          <w:rFonts w:ascii="Calibri" w:hAnsi="Calibri" w:cs="Calibri"/>
          <w:color w:val="000000"/>
        </w:rPr>
        <w:t xml:space="preserve">. </w:t>
      </w:r>
      <w:del w:id="92" w:author="Conway, Bevil (NIH/NEI) [E]" w:date="2023-06-15T12:54:00Z">
        <w:r w:rsidDel="006D200E">
          <w:rPr>
            <w:rFonts w:ascii="Calibri" w:hAnsi="Calibri" w:cs="Calibri"/>
            <w:color w:val="000000"/>
          </w:rPr>
          <w:delText>These results suggest that macaque</w:delText>
        </w:r>
      </w:del>
      <w:del w:id="93" w:author="Conway, Bevil (NIH/NEI) [E]" w:date="2023-06-15T12:44:00Z">
        <w:r w:rsidDel="002F3BC0">
          <w:rPr>
            <w:rFonts w:ascii="Calibri" w:hAnsi="Calibri" w:cs="Calibri"/>
            <w:color w:val="000000"/>
          </w:rPr>
          <w:delText>s</w:delText>
        </w:r>
      </w:del>
      <w:del w:id="94" w:author="Conway, Bevil (NIH/NEI) [E]" w:date="2023-06-15T12:54:00Z">
        <w:r w:rsidDel="006D200E">
          <w:rPr>
            <w:rFonts w:ascii="Calibri" w:hAnsi="Calibri" w:cs="Calibri"/>
            <w:color w:val="000000"/>
          </w:rPr>
          <w:delText xml:space="preserve"> monkeys have two consensus color categories that map onto human categories of </w:delText>
        </w:r>
        <w:r w:rsidR="00006E69" w:rsidDel="006D200E">
          <w:rPr>
            <w:rFonts w:ascii="Calibri" w:hAnsi="Calibri" w:cs="Calibri"/>
            <w:color w:val="000000"/>
          </w:rPr>
          <w:delText>"warm" and "cool".</w:delText>
        </w:r>
        <w:r w:rsidDel="006D200E">
          <w:rPr>
            <w:rFonts w:ascii="Calibri" w:hAnsi="Calibri" w:cs="Calibri"/>
            <w:color w:val="000000"/>
          </w:rPr>
          <w:delText xml:space="preserve"> </w:delText>
        </w:r>
      </w:del>
      <w:del w:id="95" w:author="Conway, Bevil (NIH/NEI) [E]" w:date="2023-06-15T12:56:00Z">
        <w:r w:rsidDel="00963FDF">
          <w:rPr>
            <w:rFonts w:ascii="Calibri" w:hAnsi="Calibri" w:cs="Calibri"/>
            <w:color w:val="000000"/>
          </w:rPr>
          <w:delText>The</w:delText>
        </w:r>
      </w:del>
      <w:ins w:id="96" w:author="Conway, Bevil (NIH/NEI) [E]" w:date="2023-06-15T12:56:00Z">
        <w:r w:rsidR="00963FDF">
          <w:rPr>
            <w:rFonts w:ascii="Calibri" w:hAnsi="Calibri" w:cs="Calibri"/>
            <w:color w:val="000000"/>
          </w:rPr>
          <w:t>Some of the</w:t>
        </w:r>
      </w:ins>
      <w:r>
        <w:rPr>
          <w:rFonts w:ascii="Calibri" w:hAnsi="Calibri" w:cs="Calibri"/>
          <w:color w:val="000000"/>
        </w:rPr>
        <w:t xml:space="preserve"> monkey</w:t>
      </w:r>
      <w:ins w:id="97" w:author="Conway, Bevil (NIH/NEI) [E]" w:date="2023-06-15T12:56:00Z">
        <w:r w:rsidR="00963FDF">
          <w:rPr>
            <w:rFonts w:ascii="Calibri" w:hAnsi="Calibri" w:cs="Calibri"/>
            <w:color w:val="000000"/>
          </w:rPr>
          <w:t>s</w:t>
        </w:r>
      </w:ins>
      <w:del w:id="98" w:author="Conway, Bevil (NIH/NEI) [E]" w:date="2023-06-15T12:56:00Z">
        <w:r w:rsidDel="00963FDF">
          <w:rPr>
            <w:rFonts w:ascii="Calibri" w:hAnsi="Calibri" w:cs="Calibri"/>
            <w:color w:val="000000"/>
          </w:rPr>
          <w:delText>s</w:delText>
        </w:r>
      </w:del>
      <w:r>
        <w:rPr>
          <w:rFonts w:ascii="Calibri" w:hAnsi="Calibri" w:cs="Calibri"/>
          <w:color w:val="000000"/>
        </w:rPr>
        <w:t xml:space="preserve"> also showed </w:t>
      </w:r>
      <w:r w:rsidR="00006E69">
        <w:rPr>
          <w:rFonts w:ascii="Calibri" w:hAnsi="Calibri" w:cs="Calibri"/>
          <w:color w:val="000000"/>
        </w:rPr>
        <w:t xml:space="preserve">additional idiosyncratic </w:t>
      </w:r>
      <w:del w:id="99" w:author="Conway, Bevil (NIH/NEI) [E]" w:date="2023-06-15T15:07:00Z">
        <w:r w:rsidR="00006E69" w:rsidDel="00AD16CF">
          <w:rPr>
            <w:rFonts w:ascii="Calibri" w:hAnsi="Calibri" w:cs="Calibri"/>
            <w:color w:val="000000"/>
          </w:rPr>
          <w:delText>biases</w:delText>
        </w:r>
      </w:del>
      <w:ins w:id="100" w:author="Conway, Bevil (NIH/NEI) [E]" w:date="2023-06-15T15:07:00Z">
        <w:r w:rsidR="00AD16CF">
          <w:rPr>
            <w:rFonts w:ascii="Calibri" w:hAnsi="Calibri" w:cs="Calibri"/>
            <w:color w:val="000000"/>
          </w:rPr>
          <w:t>pattern of errors</w:t>
        </w:r>
      </w:ins>
      <w:r>
        <w:rPr>
          <w:rFonts w:ascii="Calibri" w:hAnsi="Calibri" w:cs="Calibri"/>
          <w:color w:val="000000"/>
        </w:rPr>
        <w:t>, stable over time, providing evidence of individual differences in color categorization</w:t>
      </w:r>
      <w:r w:rsidR="00006E69">
        <w:rPr>
          <w:rFonts w:ascii="Calibri" w:hAnsi="Calibri" w:cs="Calibri"/>
          <w:color w:val="000000"/>
        </w:rPr>
        <w:t xml:space="preserve">. </w:t>
      </w:r>
    </w:p>
    <w:p w14:paraId="3A015AAA" w14:textId="77777777" w:rsidR="00315B9C" w:rsidRDefault="00315B9C" w:rsidP="00315B9C">
      <w:pPr>
        <w:rPr>
          <w:rFonts w:ascii="Calibri" w:hAnsi="Calibri" w:cs="Calibri"/>
          <w:color w:val="000000"/>
        </w:rPr>
      </w:pPr>
    </w:p>
    <w:p w14:paraId="33C91CB4" w14:textId="10ADE075" w:rsidR="00006E69" w:rsidRDefault="00315B9C" w:rsidP="00593E8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 next asked about the </w:t>
      </w:r>
      <w:ins w:id="101" w:author="Conway, Bevil (NIH/NEI) [E]" w:date="2023-06-15T14:57:00Z">
        <w:r w:rsidR="00195DBB">
          <w:rPr>
            <w:rFonts w:ascii="Calibri" w:hAnsi="Calibri" w:cs="Calibri"/>
            <w:color w:val="000000"/>
          </w:rPr>
          <w:t xml:space="preserve">underlying </w:t>
        </w:r>
      </w:ins>
      <w:del w:id="102" w:author="Conway, Bevil (NIH/NEI) [E]" w:date="2023-06-15T14:39:00Z">
        <w:r w:rsidDel="00377DFE">
          <w:rPr>
            <w:rFonts w:ascii="Calibri" w:hAnsi="Calibri" w:cs="Calibri"/>
            <w:color w:val="000000"/>
          </w:rPr>
          <w:delText xml:space="preserve">sources </w:delText>
        </w:r>
      </w:del>
      <w:ins w:id="103" w:author="Conway, Bevil (NIH/NEI) [E]" w:date="2023-06-15T14:39:00Z">
        <w:r w:rsidR="00377DFE">
          <w:rPr>
            <w:rFonts w:ascii="Calibri" w:hAnsi="Calibri" w:cs="Calibri"/>
            <w:color w:val="000000"/>
          </w:rPr>
          <w:t>causes</w:t>
        </w:r>
        <w:r w:rsidR="00377DFE">
          <w:rPr>
            <w:rFonts w:ascii="Calibri" w:hAnsi="Calibri" w:cs="Calibri"/>
            <w:color w:val="000000"/>
          </w:rPr>
          <w:t xml:space="preserve"> </w:t>
        </w:r>
      </w:ins>
      <w:r>
        <w:rPr>
          <w:rFonts w:ascii="Calibri" w:hAnsi="Calibri" w:cs="Calibri"/>
          <w:color w:val="000000"/>
        </w:rPr>
        <w:t xml:space="preserve">of the </w:t>
      </w:r>
      <w:del w:id="104" w:author="Conway, Bevil (NIH/NEI) [E]" w:date="2023-06-15T14:57:00Z">
        <w:r w:rsidDel="00195DBB">
          <w:rPr>
            <w:rFonts w:ascii="Calibri" w:hAnsi="Calibri" w:cs="Calibri"/>
            <w:color w:val="000000"/>
          </w:rPr>
          <w:delText>biases</w:delText>
        </w:r>
      </w:del>
      <w:ins w:id="105" w:author="Conway, Bevil (NIH/NEI) [E]" w:date="2023-06-15T14:57:00Z">
        <w:r w:rsidR="00195DBB">
          <w:rPr>
            <w:rFonts w:ascii="Calibri" w:hAnsi="Calibri" w:cs="Calibri"/>
            <w:color w:val="000000"/>
          </w:rPr>
          <w:t>errors</w:t>
        </w:r>
      </w:ins>
      <w:r>
        <w:rPr>
          <w:rFonts w:ascii="Calibri" w:hAnsi="Calibri" w:cs="Calibri"/>
          <w:color w:val="000000"/>
        </w:rPr>
        <w:t xml:space="preserve">. One </w:t>
      </w:r>
      <w:del w:id="106" w:author="Conway, Bevil (NIH/NEI) [E]" w:date="2023-06-15T12:44:00Z">
        <w:r w:rsidDel="002F3BC0">
          <w:rPr>
            <w:rFonts w:ascii="Calibri" w:hAnsi="Calibri" w:cs="Calibri"/>
            <w:color w:val="000000"/>
          </w:rPr>
          <w:delText>possibiliti</w:delText>
        </w:r>
      </w:del>
      <w:ins w:id="107" w:author="Garside, Danny (NIH/NEI) [F]" w:date="2023-06-15T11:48:00Z">
        <w:del w:id="108" w:author="Conway, Bevil (NIH/NEI) [E]" w:date="2023-06-15T12:44:00Z">
          <w:r w:rsidR="00890588" w:rsidDel="002F3BC0">
            <w:rPr>
              <w:rFonts w:ascii="Calibri" w:hAnsi="Calibri" w:cs="Calibri"/>
              <w:color w:val="000000"/>
            </w:rPr>
            <w:delText>y</w:delText>
          </w:r>
        </w:del>
      </w:ins>
      <w:ins w:id="109" w:author="Conway, Bevil (NIH/NEI) [E]" w:date="2023-06-15T12:44:00Z">
        <w:r w:rsidR="002F3BC0">
          <w:rPr>
            <w:rFonts w:ascii="Calibri" w:hAnsi="Calibri" w:cs="Calibri"/>
            <w:color w:val="000000"/>
          </w:rPr>
          <w:t>possibility</w:t>
        </w:r>
      </w:ins>
      <w:del w:id="110" w:author="Garside, Danny (NIH/NEI) [F]" w:date="2023-06-15T11:48:00Z">
        <w:r w:rsidDel="00890588">
          <w:rPr>
            <w:rFonts w:ascii="Calibri" w:hAnsi="Calibri" w:cs="Calibri"/>
            <w:color w:val="000000"/>
          </w:rPr>
          <w:delText>es</w:delText>
        </w:r>
      </w:del>
      <w:r>
        <w:rPr>
          <w:rFonts w:ascii="Calibri" w:hAnsi="Calibri" w:cs="Calibri"/>
          <w:color w:val="000000"/>
        </w:rPr>
        <w:t xml:space="preserve"> is that </w:t>
      </w:r>
      <w:del w:id="111" w:author="Conway, Bevil (NIH/NEI) [E]" w:date="2023-06-15T14:57:00Z">
        <w:r w:rsidDel="00195DBB">
          <w:rPr>
            <w:rFonts w:ascii="Calibri" w:hAnsi="Calibri" w:cs="Calibri"/>
            <w:color w:val="000000"/>
          </w:rPr>
          <w:delText>the</w:delText>
        </w:r>
      </w:del>
      <w:del w:id="112" w:author="Conway, Bevil (NIH/NEI) [E]" w:date="2023-06-15T14:40:00Z">
        <w:r w:rsidDel="00377DFE">
          <w:rPr>
            <w:rFonts w:ascii="Calibri" w:hAnsi="Calibri" w:cs="Calibri"/>
            <w:color w:val="000000"/>
          </w:rPr>
          <w:delText>y</w:delText>
        </w:r>
      </w:del>
      <w:del w:id="113" w:author="Conway, Bevil (NIH/NEI) [E]" w:date="2023-06-15T14:57:00Z">
        <w:r w:rsidDel="00195DBB">
          <w:rPr>
            <w:rFonts w:ascii="Calibri" w:hAnsi="Calibri" w:cs="Calibri"/>
            <w:color w:val="000000"/>
          </w:rPr>
          <w:delText xml:space="preserve"> </w:delText>
        </w:r>
      </w:del>
      <w:ins w:id="114" w:author="Conway, Bevil (NIH/NEI) [E]" w:date="2023-06-15T14:57:00Z">
        <w:r w:rsidR="00195DBB">
          <w:rPr>
            <w:rFonts w:ascii="Calibri" w:hAnsi="Calibri" w:cs="Calibri"/>
            <w:color w:val="000000"/>
          </w:rPr>
          <w:t xml:space="preserve">they </w:t>
        </w:r>
      </w:ins>
      <w:del w:id="115" w:author="Conway, Bevil (NIH/NEI) [E]" w:date="2023-06-15T14:57:00Z">
        <w:r w:rsidDel="00195DBB">
          <w:rPr>
            <w:rFonts w:ascii="Calibri" w:hAnsi="Calibri" w:cs="Calibri"/>
            <w:color w:val="000000"/>
          </w:rPr>
          <w:delText xml:space="preserve">reflect </w:delText>
        </w:r>
      </w:del>
      <w:ins w:id="116" w:author="Conway, Bevil (NIH/NEI) [E]" w:date="2023-06-15T14:57:00Z">
        <w:r w:rsidR="00195DBB">
          <w:rPr>
            <w:rFonts w:ascii="Calibri" w:hAnsi="Calibri" w:cs="Calibri"/>
            <w:color w:val="000000"/>
          </w:rPr>
          <w:t>have</w:t>
        </w:r>
        <w:r w:rsidR="00195DBB">
          <w:rPr>
            <w:rFonts w:ascii="Calibri" w:hAnsi="Calibri" w:cs="Calibri"/>
            <w:color w:val="000000"/>
          </w:rPr>
          <w:t xml:space="preserve"> </w:t>
        </w:r>
      </w:ins>
      <w:r>
        <w:rPr>
          <w:rFonts w:ascii="Calibri" w:hAnsi="Calibri" w:cs="Calibri"/>
          <w:color w:val="000000"/>
        </w:rPr>
        <w:t>a cognitive origin</w:t>
      </w:r>
      <w:ins w:id="117" w:author="Conway, Bevil (NIH/NEI) [E]" w:date="2023-06-15T14:51:00Z">
        <w:r w:rsidR="00195DBB">
          <w:rPr>
            <w:rFonts w:ascii="Calibri" w:hAnsi="Calibri" w:cs="Calibri"/>
            <w:color w:val="000000"/>
          </w:rPr>
          <w:t xml:space="preserve">; </w:t>
        </w:r>
      </w:ins>
      <w:del w:id="118" w:author="Conway, Bevil (NIH/NEI) [E]" w:date="2023-06-15T14:51:00Z">
        <w:r w:rsidDel="00195DBB">
          <w:rPr>
            <w:rFonts w:ascii="Calibri" w:hAnsi="Calibri" w:cs="Calibri"/>
            <w:color w:val="000000"/>
          </w:rPr>
          <w:delText xml:space="preserve"> (a true category); </w:delText>
        </w:r>
      </w:del>
      <w:r>
        <w:rPr>
          <w:rFonts w:ascii="Calibri" w:hAnsi="Calibri" w:cs="Calibri"/>
          <w:color w:val="000000"/>
        </w:rPr>
        <w:t>another possibility is that they reflect unrecognized non-uniformities in the presumed uniform color space</w:t>
      </w:r>
      <w:del w:id="119" w:author="Conway, Bevil (NIH/NEI) [E]" w:date="2023-06-15T14:40:00Z">
        <w:r w:rsidDel="00377DFE">
          <w:rPr>
            <w:rFonts w:ascii="Calibri" w:hAnsi="Calibri" w:cs="Calibri"/>
            <w:color w:val="000000"/>
          </w:rPr>
          <w:delText xml:space="preserve"> used in the task</w:delText>
        </w:r>
      </w:del>
      <w:r>
        <w:rPr>
          <w:rFonts w:ascii="Calibri" w:hAnsi="Calibri" w:cs="Calibri"/>
          <w:color w:val="000000"/>
        </w:rPr>
        <w:t xml:space="preserve">. These possibilities </w:t>
      </w:r>
      <w:del w:id="120" w:author="Conway, Bevil (NIH/NEI) [E]" w:date="2023-06-15T14:41:00Z">
        <w:r w:rsidDel="00377DFE">
          <w:rPr>
            <w:rFonts w:ascii="Calibri" w:hAnsi="Calibri" w:cs="Calibri"/>
            <w:color w:val="000000"/>
          </w:rPr>
          <w:delText xml:space="preserve">make </w:delText>
        </w:r>
      </w:del>
      <w:ins w:id="121" w:author="Conway, Bevil (NIH/NEI) [E]" w:date="2023-06-15T14:41:00Z">
        <w:r w:rsidR="00377DFE">
          <w:rPr>
            <w:rFonts w:ascii="Calibri" w:hAnsi="Calibri" w:cs="Calibri"/>
            <w:color w:val="000000"/>
          </w:rPr>
          <w:t>cannot be distinguished by a</w:t>
        </w:r>
      </w:ins>
      <w:ins w:id="122" w:author="Garside, Danny (NIH/NEI) [F]" w:date="2023-06-15T12:11:00Z">
        <w:del w:id="123" w:author="Conway, Bevil (NIH/NEI) [E]" w:date="2023-06-15T14:41:00Z">
          <w:r w:rsidR="005959C8" w:rsidDel="00377DFE">
            <w:rPr>
              <w:rFonts w:ascii="Calibri" w:hAnsi="Calibri" w:cs="Calibri"/>
              <w:color w:val="000000"/>
            </w:rPr>
            <w:delText>identical predictions within a</w:delText>
          </w:r>
        </w:del>
        <w:r w:rsidR="005959C8">
          <w:rPr>
            <w:rFonts w:ascii="Calibri" w:hAnsi="Calibri" w:cs="Calibri"/>
            <w:color w:val="000000"/>
          </w:rPr>
          <w:t xml:space="preserve"> mixture model</w:t>
        </w:r>
      </w:ins>
      <w:ins w:id="124" w:author="Conway, Bevil (NIH/NEI) [E]" w:date="2023-06-15T14:43:00Z">
        <w:r w:rsidR="00377DFE">
          <w:rPr>
            <w:rFonts w:ascii="Calibri" w:hAnsi="Calibri" w:cs="Calibri"/>
            <w:color w:val="000000"/>
          </w:rPr>
          <w:t xml:space="preserve"> but </w:t>
        </w:r>
        <w:commentRangeStart w:id="125"/>
        <w:r w:rsidR="00377DFE">
          <w:rPr>
            <w:rFonts w:ascii="Calibri" w:hAnsi="Calibri" w:cs="Calibri"/>
            <w:color w:val="000000"/>
          </w:rPr>
          <w:t xml:space="preserve">we show </w:t>
        </w:r>
      </w:ins>
      <w:commentRangeEnd w:id="125"/>
      <w:ins w:id="126" w:author="Conway, Bevil (NIH/NEI) [E]" w:date="2023-06-15T15:05:00Z">
        <w:r w:rsidR="00AD16CF">
          <w:rPr>
            <w:rStyle w:val="CommentReference"/>
          </w:rPr>
          <w:commentReference w:id="125"/>
        </w:r>
      </w:ins>
      <w:ins w:id="127" w:author="Conway, Bevil (NIH/NEI) [E]" w:date="2023-06-15T14:43:00Z">
        <w:r w:rsidR="00377DFE">
          <w:rPr>
            <w:rFonts w:ascii="Calibri" w:hAnsi="Calibri" w:cs="Calibri"/>
            <w:color w:val="000000"/>
          </w:rPr>
          <w:t>they can be distinguished with a modification of t</w:t>
        </w:r>
      </w:ins>
      <w:ins w:id="128" w:author="Garside, Danny (NIH/NEI) [F]" w:date="2023-06-15T12:11:00Z">
        <w:del w:id="129" w:author="Conway, Bevil (NIH/NEI) [E]" w:date="2023-06-15T14:41:00Z">
          <w:r w:rsidR="005959C8" w:rsidDel="00377DFE">
            <w:rPr>
              <w:rFonts w:ascii="Calibri" w:hAnsi="Calibri" w:cs="Calibri"/>
              <w:color w:val="000000"/>
            </w:rPr>
            <w:delText xml:space="preserve"> framework</w:delText>
          </w:r>
        </w:del>
        <w:del w:id="130" w:author="Conway, Bevil (NIH/NEI) [E]" w:date="2023-06-15T14:43:00Z">
          <w:r w:rsidR="005959C8" w:rsidDel="00377DFE">
            <w:rPr>
              <w:rFonts w:ascii="Calibri" w:hAnsi="Calibri" w:cs="Calibri"/>
              <w:color w:val="000000"/>
            </w:rPr>
            <w:delText>.</w:delText>
          </w:r>
        </w:del>
      </w:ins>
      <w:del w:id="131" w:author="Garside, Danny (NIH/NEI) [F]" w:date="2023-06-15T12:11:00Z">
        <w:r w:rsidDel="005959C8">
          <w:rPr>
            <w:rFonts w:ascii="Calibri" w:hAnsi="Calibri" w:cs="Calibri"/>
            <w:color w:val="000000"/>
          </w:rPr>
          <w:delText xml:space="preserve">quantitatively different predictions: errors in matching the color of a cue would be biased to one side of the cue’s hue for a cognitive origin and </w:delText>
        </w:r>
        <w:commentRangeStart w:id="132"/>
        <w:r w:rsidDel="005959C8">
          <w:rPr>
            <w:rFonts w:ascii="Calibri" w:hAnsi="Calibri" w:cs="Calibri"/>
            <w:color w:val="000000"/>
          </w:rPr>
          <w:delText>symmetric about the cue’s hue for colorspace nonuniformity</w:delText>
        </w:r>
        <w:commentRangeEnd w:id="132"/>
        <w:r w:rsidR="00890588" w:rsidDel="005959C8">
          <w:rPr>
            <w:rStyle w:val="CommentReference"/>
          </w:rPr>
          <w:commentReference w:id="132"/>
        </w:r>
        <w:r w:rsidDel="005959C8">
          <w:rPr>
            <w:rFonts w:ascii="Calibri" w:hAnsi="Calibri" w:cs="Calibri"/>
            <w:color w:val="000000"/>
          </w:rPr>
          <w:delText>.</w:delText>
        </w:r>
      </w:del>
      <w:del w:id="133" w:author="Conway, Bevil (NIH/NEI) [E]" w:date="2023-06-15T14:43:00Z">
        <w:r w:rsidDel="00377DFE">
          <w:rPr>
            <w:rFonts w:ascii="Calibri" w:hAnsi="Calibri" w:cs="Calibri"/>
            <w:color w:val="000000"/>
          </w:rPr>
          <w:delText xml:space="preserve"> </w:delText>
        </w:r>
      </w:del>
      <w:ins w:id="134" w:author="Garside, Danny (NIH/NEI) [F]" w:date="2023-06-15T12:22:00Z">
        <w:del w:id="135" w:author="Conway, Bevil (NIH/NEI) [E]" w:date="2023-06-15T14:42:00Z">
          <w:r w:rsidR="002F74C7" w:rsidDel="00377DFE">
            <w:rPr>
              <w:rFonts w:ascii="Calibri" w:hAnsi="Calibri" w:cs="Calibri"/>
              <w:color w:val="000000"/>
            </w:rPr>
            <w:delText xml:space="preserve">Thus, </w:delText>
          </w:r>
        </w:del>
      </w:ins>
      <w:del w:id="136" w:author="Conway, Bevil (NIH/NEI) [E]" w:date="2023-06-15T14:42:00Z">
        <w:r w:rsidDel="00377DFE">
          <w:rPr>
            <w:rFonts w:ascii="Calibri" w:hAnsi="Calibri" w:cs="Calibri"/>
            <w:color w:val="000000"/>
          </w:rPr>
          <w:delText>T</w:delText>
        </w:r>
      </w:del>
      <w:ins w:id="137" w:author="Garside, Danny (NIH/NEI) [F]" w:date="2023-06-15T12:22:00Z">
        <w:del w:id="138" w:author="Conway, Bevil (NIH/NEI) [E]" w:date="2023-06-15T14:41:00Z">
          <w:r w:rsidR="002F74C7" w:rsidDel="00377DFE">
            <w:rPr>
              <w:rFonts w:ascii="Calibri" w:hAnsi="Calibri" w:cs="Calibri"/>
              <w:color w:val="000000"/>
            </w:rPr>
            <w:delText>t</w:delText>
          </w:r>
        </w:del>
      </w:ins>
      <w:del w:id="139" w:author="Conway, Bevil (NIH/NEI) [E]" w:date="2023-06-15T14:41:00Z">
        <w:r w:rsidDel="00377DFE">
          <w:rPr>
            <w:rFonts w:ascii="Calibri" w:hAnsi="Calibri" w:cs="Calibri"/>
            <w:color w:val="000000"/>
          </w:rPr>
          <w:delText xml:space="preserve">o test these alternatives, </w:delText>
        </w:r>
      </w:del>
      <w:del w:id="140" w:author="Conway, Bevil (NIH/NEI) [E]" w:date="2023-06-15T14:42:00Z">
        <w:r w:rsidR="00006E69" w:rsidDel="00377DFE">
          <w:rPr>
            <w:rFonts w:ascii="Calibri" w:hAnsi="Calibri" w:cs="Calibri"/>
            <w:color w:val="000000"/>
          </w:rPr>
          <w:delText xml:space="preserve">we </w:delText>
        </w:r>
        <w:r w:rsidDel="00377DFE">
          <w:rPr>
            <w:rFonts w:ascii="Calibri" w:hAnsi="Calibri" w:cs="Calibri"/>
            <w:color w:val="000000"/>
          </w:rPr>
          <w:delText>extended</w:delText>
        </w:r>
        <w:r w:rsidR="00006E69" w:rsidDel="00377DFE">
          <w:rPr>
            <w:rFonts w:ascii="Calibri" w:hAnsi="Calibri" w:cs="Calibri"/>
            <w:color w:val="000000"/>
          </w:rPr>
          <w:delText xml:space="preserve"> t</w:delText>
        </w:r>
      </w:del>
      <w:r w:rsidR="00006E69">
        <w:rPr>
          <w:rFonts w:ascii="Calibri" w:hAnsi="Calibri" w:cs="Calibri"/>
          <w:color w:val="000000"/>
        </w:rPr>
        <w:t xml:space="preserve">he "target confusability competition model" </w:t>
      </w:r>
      <w:ins w:id="141" w:author="Conway, Bevil (NIH/NEI) [E]" w:date="2023-06-15T12:42:00Z">
        <w:r w:rsidR="002F3BC0">
          <w:rPr>
            <w:rFonts w:ascii="Calibri" w:hAnsi="Calibri" w:cs="Calibri"/>
            <w:color w:val="000000"/>
          </w:rPr>
          <w:t xml:space="preserve">(Schurgin et al., </w:t>
        </w:r>
      </w:ins>
      <w:del w:id="142" w:author="Conway, Bevil (NIH/NEI) [E]" w:date="2023-06-15T12:42:00Z">
        <w:r w:rsidR="00006E69" w:rsidDel="002F3BC0">
          <w:rPr>
            <w:rFonts w:ascii="Calibri" w:hAnsi="Calibri" w:cs="Calibri"/>
            <w:color w:val="000000"/>
          </w:rPr>
          <w:delText xml:space="preserve">of </w:delText>
        </w:r>
      </w:del>
      <w:ins w:id="143" w:author="Conway, Bevil (NIH/NEI) [E]" w:date="2023-06-15T12:42:00Z">
        <w:r w:rsidR="002F3BC0" w:rsidRPr="002F3BC0">
          <w:rPr>
            <w:rFonts w:ascii="Calibri" w:hAnsi="Calibri" w:cs="Calibri"/>
            <w:color w:val="000000"/>
          </w:rPr>
          <w:t>Nat Hum Behav</w:t>
        </w:r>
        <w:r w:rsidR="002F3BC0">
          <w:rPr>
            <w:rFonts w:ascii="Calibri" w:hAnsi="Calibri" w:cs="Calibri"/>
            <w:color w:val="000000"/>
          </w:rPr>
          <w:t>,</w:t>
        </w:r>
        <w:r w:rsidR="002F3BC0" w:rsidRPr="002F3BC0">
          <w:rPr>
            <w:rFonts w:ascii="Calibri" w:hAnsi="Calibri" w:cs="Calibri"/>
            <w:color w:val="000000"/>
          </w:rPr>
          <w:t xml:space="preserve"> 2020)</w:t>
        </w:r>
      </w:ins>
      <w:del w:id="144" w:author="Conway, Bevil (NIH/NEI) [E]" w:date="2023-06-15T12:42:00Z">
        <w:r w:rsidR="00006E69" w:rsidDel="002F3BC0">
          <w:rPr>
            <w:rFonts w:ascii="Calibri" w:hAnsi="Calibri" w:cs="Calibri"/>
            <w:color w:val="000000"/>
          </w:rPr>
          <w:delText>Schurgin, Wixted &amp; Brady (2020)</w:delText>
        </w:r>
      </w:del>
      <w:ins w:id="145" w:author="Garside, Danny (NIH/NEI) [F]" w:date="2023-06-15T12:24:00Z">
        <w:del w:id="146" w:author="Conway, Bevil (NIH/NEI) [E]" w:date="2023-06-15T12:42:00Z">
          <w:r w:rsidR="002F74C7" w:rsidDel="002F3BC0">
            <w:rPr>
              <w:rFonts w:ascii="Calibri" w:hAnsi="Calibri" w:cs="Calibri"/>
              <w:color w:val="000000"/>
            </w:rPr>
            <w:delText xml:space="preserve"> </w:delText>
          </w:r>
        </w:del>
        <w:del w:id="147" w:author="Conway, Bevil (NIH/NEI) [E]" w:date="2023-06-15T14:43:00Z">
          <w:r w:rsidR="002F74C7" w:rsidDel="00377DFE">
            <w:rPr>
              <w:rFonts w:ascii="Calibri" w:hAnsi="Calibri" w:cs="Calibri"/>
              <w:color w:val="000000"/>
            </w:rPr>
            <w:delText>to</w:delText>
          </w:r>
        </w:del>
        <w:del w:id="148" w:author="Conway, Bevil (NIH/NEI) [E]" w:date="2023-06-15T15:00:00Z">
          <w:r w:rsidR="002F74C7" w:rsidDel="00AD16CF">
            <w:rPr>
              <w:rFonts w:ascii="Calibri" w:hAnsi="Calibri" w:cs="Calibri"/>
              <w:color w:val="000000"/>
            </w:rPr>
            <w:delText xml:space="preserve"> allow for both cognitive biases and color</w:delText>
          </w:r>
        </w:del>
      </w:ins>
      <w:ins w:id="149" w:author="Garside, Danny (NIH/NEI) [F]" w:date="2023-06-15T12:29:00Z">
        <w:del w:id="150" w:author="Conway, Bevil (NIH/NEI) [E]" w:date="2023-06-15T15:00:00Z">
          <w:r w:rsidR="0087296A" w:rsidDel="00AD16CF">
            <w:rPr>
              <w:rFonts w:ascii="Calibri" w:hAnsi="Calibri" w:cs="Calibri"/>
              <w:color w:val="000000"/>
            </w:rPr>
            <w:delText xml:space="preserve"> </w:delText>
          </w:r>
        </w:del>
      </w:ins>
      <w:ins w:id="151" w:author="Garside, Danny (NIH/NEI) [F]" w:date="2023-06-15T12:24:00Z">
        <w:del w:id="152" w:author="Conway, Bevil (NIH/NEI) [E]" w:date="2023-06-15T15:00:00Z">
          <w:r w:rsidR="002F74C7" w:rsidDel="00AD16CF">
            <w:rPr>
              <w:rFonts w:ascii="Calibri" w:hAnsi="Calibri" w:cs="Calibri"/>
              <w:color w:val="000000"/>
            </w:rPr>
            <w:delText xml:space="preserve">space </w:delText>
          </w:r>
        </w:del>
      </w:ins>
      <w:ins w:id="153" w:author="Garside, Danny (NIH/NEI) [F]" w:date="2023-06-15T12:25:00Z">
        <w:del w:id="154" w:author="Conway, Bevil (NIH/NEI) [E]" w:date="2023-06-15T15:00:00Z">
          <w:r w:rsidR="002F74C7" w:rsidDel="00AD16CF">
            <w:rPr>
              <w:rFonts w:ascii="Calibri" w:hAnsi="Calibri" w:cs="Calibri"/>
              <w:color w:val="000000"/>
            </w:rPr>
            <w:delText>non-uniformity</w:delText>
          </w:r>
        </w:del>
      </w:ins>
      <w:ins w:id="155" w:author="Conway, Bevil (NIH/NEI) [E]" w:date="2023-06-15T14:43:00Z">
        <w:r w:rsidR="00377DFE">
          <w:rPr>
            <w:rFonts w:ascii="Calibri" w:hAnsi="Calibri" w:cs="Calibri"/>
            <w:color w:val="000000"/>
          </w:rPr>
          <w:t>. The analys</w:t>
        </w:r>
      </w:ins>
      <w:ins w:id="156" w:author="Conway, Bevil (NIH/NEI) [E]" w:date="2023-06-15T14:44:00Z">
        <w:r w:rsidR="00377DFE">
          <w:rPr>
            <w:rFonts w:ascii="Calibri" w:hAnsi="Calibri" w:cs="Calibri"/>
            <w:color w:val="000000"/>
          </w:rPr>
          <w:t xml:space="preserve">is shows </w:t>
        </w:r>
      </w:ins>
      <w:del w:id="157" w:author="Conway, Bevil (NIH/NEI) [E]" w:date="2023-06-15T14:43:00Z">
        <w:r w:rsidDel="00377DFE">
          <w:rPr>
            <w:rFonts w:ascii="Calibri" w:hAnsi="Calibri" w:cs="Calibri"/>
            <w:color w:val="000000"/>
          </w:rPr>
          <w:delText>; t</w:delText>
        </w:r>
      </w:del>
      <w:del w:id="158" w:author="Conway, Bevil (NIH/NEI) [E]" w:date="2023-06-15T14:44:00Z">
        <w:r w:rsidDel="00377DFE">
          <w:rPr>
            <w:rFonts w:ascii="Calibri" w:hAnsi="Calibri" w:cs="Calibri"/>
            <w:color w:val="000000"/>
          </w:rPr>
          <w:delText xml:space="preserve">he model </w:delText>
        </w:r>
      </w:del>
      <w:del w:id="159" w:author="Garside, Danny (NIH/NEI) [F]" w:date="2023-06-15T12:25:00Z">
        <w:r w:rsidDel="002F74C7">
          <w:rPr>
            <w:rFonts w:ascii="Calibri" w:hAnsi="Calibri" w:cs="Calibri"/>
            <w:color w:val="000000"/>
          </w:rPr>
          <w:delText xml:space="preserve">output </w:delText>
        </w:r>
      </w:del>
      <w:ins w:id="160" w:author="Garside, Danny (NIH/NEI) [F]" w:date="2023-06-15T12:25:00Z">
        <w:del w:id="161" w:author="Conway, Bevil (NIH/NEI) [E]" w:date="2023-06-15T14:44:00Z">
          <w:r w:rsidR="002F74C7" w:rsidDel="00377DFE">
            <w:rPr>
              <w:rFonts w:ascii="Calibri" w:hAnsi="Calibri" w:cs="Calibri"/>
              <w:color w:val="000000"/>
            </w:rPr>
            <w:delText xml:space="preserve">which </w:delText>
          </w:r>
        </w:del>
      </w:ins>
      <w:del w:id="162" w:author="Conway, Bevil (NIH/NEI) [E]" w:date="2023-06-15T14:44:00Z">
        <w:r w:rsidDel="00377DFE">
          <w:rPr>
            <w:rFonts w:ascii="Calibri" w:hAnsi="Calibri" w:cs="Calibri"/>
            <w:color w:val="000000"/>
          </w:rPr>
          <w:delText xml:space="preserve">best explains </w:delText>
        </w:r>
      </w:del>
      <w:ins w:id="163" w:author="Conway, Bevil (NIH/NEI) [E]" w:date="2023-06-15T14:44:00Z">
        <w:r w:rsidR="00377DFE">
          <w:rPr>
            <w:rFonts w:ascii="Calibri" w:hAnsi="Calibri" w:cs="Calibri"/>
            <w:color w:val="000000"/>
          </w:rPr>
          <w:t xml:space="preserve">that </w:t>
        </w:r>
      </w:ins>
      <w:r>
        <w:rPr>
          <w:rFonts w:ascii="Calibri" w:hAnsi="Calibri" w:cs="Calibri"/>
          <w:color w:val="000000"/>
        </w:rPr>
        <w:t xml:space="preserve">the </w:t>
      </w:r>
      <w:del w:id="164" w:author="Conway, Bevil (NIH/NEI) [E]" w:date="2023-06-15T14:44:00Z">
        <w:r w:rsidDel="00377DFE">
          <w:rPr>
            <w:rFonts w:ascii="Calibri" w:hAnsi="Calibri" w:cs="Calibri"/>
            <w:color w:val="000000"/>
          </w:rPr>
          <w:delText xml:space="preserve">data </w:delText>
        </w:r>
      </w:del>
      <w:ins w:id="165" w:author="Conway, Bevil (NIH/NEI) [E]" w:date="2023-06-15T15:05:00Z">
        <w:r w:rsidR="00AD16CF">
          <w:rPr>
            <w:rFonts w:ascii="Calibri" w:hAnsi="Calibri" w:cs="Calibri"/>
            <w:color w:val="000000"/>
          </w:rPr>
          <w:t>pattern of errors</w:t>
        </w:r>
      </w:ins>
      <w:ins w:id="166" w:author="Conway, Bevil (NIH/NEI) [E]" w:date="2023-06-15T14:44:00Z">
        <w:r w:rsidR="00377DFE">
          <w:rPr>
            <w:rFonts w:ascii="Calibri" w:hAnsi="Calibri" w:cs="Calibri"/>
            <w:color w:val="000000"/>
          </w:rPr>
          <w:t xml:space="preserve"> common to all four animals are best explained by a</w:t>
        </w:r>
      </w:ins>
      <w:ins w:id="167" w:author="Conway, Bevil (NIH/NEI) [E]" w:date="2023-06-15T15:05:00Z">
        <w:r w:rsidR="00AD16CF">
          <w:rPr>
            <w:rFonts w:ascii="Calibri" w:hAnsi="Calibri" w:cs="Calibri"/>
            <w:color w:val="000000"/>
          </w:rPr>
          <w:t xml:space="preserve"> previously unrecognized</w:t>
        </w:r>
      </w:ins>
      <w:ins w:id="168" w:author="Conway, Bevil (NIH/NEI) [E]" w:date="2023-06-15T14:44:00Z">
        <w:r w:rsidR="00377DFE">
          <w:rPr>
            <w:rFonts w:ascii="Calibri" w:hAnsi="Calibri" w:cs="Calibri"/>
            <w:color w:val="000000"/>
          </w:rPr>
          <w:t xml:space="preserve"> non-uniformity in </w:t>
        </w:r>
      </w:ins>
      <w:del w:id="169" w:author="Garside, Danny (NIH/NEI) [F]" w:date="2023-06-15T12:25:00Z">
        <w:r w:rsidDel="002F74C7">
          <w:rPr>
            <w:rFonts w:ascii="Calibri" w:hAnsi="Calibri" w:cs="Calibri"/>
            <w:color w:val="000000"/>
          </w:rPr>
          <w:delText>with the</w:delText>
        </w:r>
      </w:del>
      <w:ins w:id="170" w:author="Garside, Danny (NIH/NEI) [F]" w:date="2023-06-15T12:25:00Z">
        <w:del w:id="171" w:author="Conway, Bevil (NIH/NEI) [E]" w:date="2023-06-15T14:44:00Z">
          <w:r w:rsidR="002F74C7" w:rsidDel="00377DFE">
            <w:rPr>
              <w:rFonts w:ascii="Calibri" w:hAnsi="Calibri" w:cs="Calibri"/>
              <w:color w:val="000000"/>
            </w:rPr>
            <w:delText>is that which includes</w:delText>
          </w:r>
        </w:del>
      </w:ins>
      <w:del w:id="172" w:author="Conway, Bevil (NIH/NEI) [E]" w:date="2023-06-15T14:44:00Z">
        <w:r w:rsidDel="00377DFE">
          <w:rPr>
            <w:rFonts w:ascii="Calibri" w:hAnsi="Calibri" w:cs="Calibri"/>
            <w:color w:val="000000"/>
          </w:rPr>
          <w:delText xml:space="preserve"> </w:delText>
        </w:r>
      </w:del>
      <w:del w:id="173" w:author="Garside, Danny (NIH/NEI) [F]" w:date="2023-06-15T12:25:00Z">
        <w:r w:rsidDel="002F74C7">
          <w:rPr>
            <w:rFonts w:ascii="Calibri" w:hAnsi="Calibri" w:cs="Calibri"/>
            <w:color w:val="000000"/>
          </w:rPr>
          <w:delText>non-uniformity of color space</w:delText>
        </w:r>
      </w:del>
      <w:ins w:id="174" w:author="Garside, Danny (NIH/NEI) [F]" w:date="2023-06-15T12:25:00Z">
        <w:r w:rsidR="002F74C7">
          <w:rPr>
            <w:rFonts w:ascii="Calibri" w:hAnsi="Calibri" w:cs="Calibri"/>
            <w:color w:val="000000"/>
          </w:rPr>
          <w:t>color</w:t>
        </w:r>
      </w:ins>
      <w:ins w:id="175" w:author="Garside, Danny (NIH/NEI) [F]" w:date="2023-06-15T12:29:00Z">
        <w:r w:rsidR="0087296A">
          <w:rPr>
            <w:rFonts w:ascii="Calibri" w:hAnsi="Calibri" w:cs="Calibri"/>
            <w:color w:val="000000"/>
          </w:rPr>
          <w:t xml:space="preserve"> </w:t>
        </w:r>
      </w:ins>
      <w:ins w:id="176" w:author="Garside, Danny (NIH/NEI) [F]" w:date="2023-06-15T12:25:00Z">
        <w:r w:rsidR="002F74C7">
          <w:rPr>
            <w:rFonts w:ascii="Calibri" w:hAnsi="Calibri" w:cs="Calibri"/>
            <w:color w:val="000000"/>
          </w:rPr>
          <w:t xml:space="preserve">space </w:t>
        </w:r>
        <w:del w:id="177" w:author="Conway, Bevil (NIH/NEI) [E]" w:date="2023-06-15T14:44:00Z">
          <w:r w:rsidR="002F74C7" w:rsidDel="00377DFE">
            <w:rPr>
              <w:rFonts w:ascii="Calibri" w:hAnsi="Calibri" w:cs="Calibri"/>
              <w:color w:val="000000"/>
            </w:rPr>
            <w:delText>non-uniformity</w:delText>
          </w:r>
        </w:del>
      </w:ins>
      <w:del w:id="178" w:author="Conway, Bevil (NIH/NEI) [E]" w:date="2023-06-15T14:44:00Z">
        <w:r w:rsidDel="00377DFE">
          <w:rPr>
            <w:rFonts w:ascii="Calibri" w:hAnsi="Calibri" w:cs="Calibri"/>
            <w:color w:val="000000"/>
          </w:rPr>
          <w:delText xml:space="preserve"> </w:delText>
        </w:r>
      </w:del>
      <w:r>
        <w:rPr>
          <w:rFonts w:ascii="Calibri" w:hAnsi="Calibri" w:cs="Calibri"/>
          <w:color w:val="000000"/>
        </w:rPr>
        <w:t>(</w:t>
      </w:r>
      <w:ins w:id="179" w:author="Garside, Danny (NIH/NEI) [F]" w:date="2023-06-15T12:27:00Z">
        <w:r w:rsidR="0087296A">
          <w:rPr>
            <w:rFonts w:ascii="Calibri" w:hAnsi="Calibri" w:cs="Calibri"/>
            <w:color w:val="000000"/>
          </w:rPr>
          <w:t>delta</w:t>
        </w:r>
      </w:ins>
      <w:ins w:id="180" w:author="Conway, Bevil (NIH/NEI) [E]" w:date="2023-06-15T14:46:00Z">
        <w:r w:rsidR="00377DFE">
          <w:rPr>
            <w:rFonts w:ascii="Calibri" w:hAnsi="Calibri" w:cs="Calibri"/>
            <w:color w:val="000000"/>
          </w:rPr>
          <w:t>-</w:t>
        </w:r>
      </w:ins>
      <w:ins w:id="181" w:author="Garside, Danny (NIH/NEI) [F]" w:date="2023-06-15T12:27:00Z">
        <w:del w:id="182" w:author="Conway, Bevil (NIH/NEI) [E]" w:date="2023-06-15T14:46:00Z">
          <w:r w:rsidR="0087296A" w:rsidDel="00377DFE">
            <w:rPr>
              <w:rFonts w:ascii="Calibri" w:hAnsi="Calibri" w:cs="Calibri"/>
              <w:color w:val="000000"/>
            </w:rPr>
            <w:delText>-</w:delText>
          </w:r>
        </w:del>
        <w:del w:id="183" w:author="Conway, Bevil (NIH/NEI) [E]" w:date="2023-06-15T14:45:00Z">
          <w:r w:rsidR="0087296A" w:rsidDel="00377DFE">
            <w:rPr>
              <w:rFonts w:ascii="Calibri" w:hAnsi="Calibri" w:cs="Calibri"/>
              <w:color w:val="000000"/>
            </w:rPr>
            <w:delText>AIC</w:delText>
          </w:r>
        </w:del>
      </w:ins>
      <w:ins w:id="184" w:author="Conway, Bevil (NIH/NEI) [E]" w:date="2023-06-15T14:46:00Z">
        <w:r w:rsidR="00377DFE">
          <w:rPr>
            <w:rFonts w:ascii="Calibri" w:hAnsi="Calibri" w:cs="Calibri"/>
            <w:color w:val="000000"/>
          </w:rPr>
          <w:t>Akaike Information Criterion</w:t>
        </w:r>
      </w:ins>
      <w:ins w:id="185" w:author="Garside, Danny (NIH/NEI) [F]" w:date="2023-06-15T12:27:00Z">
        <w:r w:rsidR="0087296A">
          <w:rPr>
            <w:rFonts w:ascii="Calibri" w:hAnsi="Calibri" w:cs="Calibri"/>
            <w:color w:val="000000"/>
          </w:rPr>
          <w:t xml:space="preserve"> = </w:t>
        </w:r>
      </w:ins>
      <w:ins w:id="186" w:author="Garside, Danny (NIH/NEI) [F]" w:date="2023-06-15T12:28:00Z">
        <w:r w:rsidR="0087296A">
          <w:rPr>
            <w:rFonts w:ascii="Calibri" w:hAnsi="Calibri" w:cs="Calibri"/>
            <w:color w:val="000000"/>
          </w:rPr>
          <w:t>2</w:t>
        </w:r>
        <w:del w:id="187" w:author="Conway, Bevil (NIH/NEI) [E]" w:date="2023-06-15T14:47:00Z">
          <w:r w:rsidR="0087296A" w:rsidDel="00377DFE">
            <w:rPr>
              <w:rFonts w:ascii="Calibri" w:hAnsi="Calibri" w:cs="Calibri"/>
              <w:color w:val="000000"/>
            </w:rPr>
            <w:delText>e3</w:delText>
          </w:r>
        </w:del>
      </w:ins>
      <w:ins w:id="188" w:author="Conway, Bevil (NIH/NEI) [E]" w:date="2023-06-15T14:47:00Z">
        <w:r w:rsidR="00377DFE">
          <w:rPr>
            <w:rFonts w:ascii="Calibri" w:hAnsi="Calibri" w:cs="Calibri"/>
            <w:color w:val="000000"/>
          </w:rPr>
          <w:t>x10</w:t>
        </w:r>
        <w:r w:rsidR="00377DFE" w:rsidRPr="00377DFE">
          <w:rPr>
            <w:rFonts w:ascii="Calibri" w:hAnsi="Calibri" w:cs="Calibri"/>
            <w:color w:val="000000"/>
            <w:vertAlign w:val="superscript"/>
            <w:rPrChange w:id="189" w:author="Conway, Bevil (NIH/NEI) [E]" w:date="2023-06-15T14:47:00Z">
              <w:rPr>
                <w:rFonts w:ascii="Calibri" w:hAnsi="Calibri" w:cs="Calibri"/>
                <w:color w:val="000000"/>
              </w:rPr>
            </w:rPrChange>
          </w:rPr>
          <w:t>3</w:t>
        </w:r>
      </w:ins>
      <w:del w:id="190" w:author="Garside, Danny (NIH/NEI) [F]" w:date="2023-06-15T12:27:00Z">
        <w:r w:rsidRPr="00890588" w:rsidDel="0087296A">
          <w:rPr>
            <w:rFonts w:ascii="Calibri" w:hAnsi="Calibri" w:cs="Calibri"/>
            <w:color w:val="000000"/>
            <w:highlight w:val="yellow"/>
          </w:rPr>
          <w:delText>AIC fit numbers etc</w:delText>
        </w:r>
      </w:del>
      <w:r>
        <w:rPr>
          <w:rFonts w:ascii="Calibri" w:hAnsi="Calibri" w:cs="Calibri"/>
          <w:color w:val="000000"/>
        </w:rPr>
        <w:t>)</w:t>
      </w:r>
      <w:ins w:id="191" w:author="Conway, Bevil (NIH/NEI) [E]" w:date="2023-06-15T14:44:00Z">
        <w:r w:rsidR="00377DFE">
          <w:rPr>
            <w:rFonts w:ascii="Calibri" w:hAnsi="Calibri" w:cs="Calibri"/>
            <w:color w:val="000000"/>
          </w:rPr>
          <w:t xml:space="preserve">, while the </w:t>
        </w:r>
      </w:ins>
      <w:ins w:id="192" w:author="Conway, Bevil (NIH/NEI) [E]" w:date="2023-06-15T15:07:00Z">
        <w:r w:rsidR="00AD16CF">
          <w:rPr>
            <w:rFonts w:ascii="Calibri" w:hAnsi="Calibri" w:cs="Calibri"/>
            <w:color w:val="000000"/>
          </w:rPr>
          <w:t xml:space="preserve">individual </w:t>
        </w:r>
      </w:ins>
      <w:ins w:id="193" w:author="Conway, Bevil (NIH/NEI) [E]" w:date="2023-06-15T15:08:00Z">
        <w:r w:rsidR="00AD16CF">
          <w:rPr>
            <w:rFonts w:ascii="Calibri" w:hAnsi="Calibri" w:cs="Calibri"/>
            <w:color w:val="000000"/>
          </w:rPr>
          <w:t xml:space="preserve">differences </w:t>
        </w:r>
      </w:ins>
      <w:ins w:id="194" w:author="Conway, Bevil (NIH/NEI) [E]" w:date="2023-06-15T14:44:00Z">
        <w:r w:rsidR="00377DFE">
          <w:rPr>
            <w:rFonts w:ascii="Calibri" w:hAnsi="Calibri" w:cs="Calibri"/>
            <w:color w:val="000000"/>
          </w:rPr>
          <w:t>ap</w:t>
        </w:r>
      </w:ins>
      <w:ins w:id="195" w:author="Conway, Bevil (NIH/NEI) [E]" w:date="2023-06-15T14:45:00Z">
        <w:r w:rsidR="00377DFE">
          <w:rPr>
            <w:rFonts w:ascii="Calibri" w:hAnsi="Calibri" w:cs="Calibri"/>
            <w:color w:val="000000"/>
          </w:rPr>
          <w:t>pear to have a cognitive origin</w:t>
        </w:r>
      </w:ins>
      <w:r>
        <w:rPr>
          <w:rFonts w:ascii="Calibri" w:hAnsi="Calibri" w:cs="Calibri"/>
          <w:color w:val="000000"/>
        </w:rPr>
        <w:t xml:space="preserve">.  Finally, we used the </w:t>
      </w:r>
      <w:ins w:id="196" w:author="Conway, Bevil (NIH/NEI) [E]" w:date="2023-06-15T15:06:00Z">
        <w:r w:rsidR="00AD16CF">
          <w:rPr>
            <w:rFonts w:ascii="Calibri" w:hAnsi="Calibri" w:cs="Calibri"/>
            <w:color w:val="000000"/>
          </w:rPr>
          <w:t xml:space="preserve">monkeys’ </w:t>
        </w:r>
      </w:ins>
      <w:r>
        <w:rPr>
          <w:rFonts w:ascii="Calibri" w:hAnsi="Calibri" w:cs="Calibri"/>
          <w:color w:val="000000"/>
        </w:rPr>
        <w:t xml:space="preserve">behavioral results to estimate the </w:t>
      </w:r>
      <w:del w:id="197" w:author="Conway, Bevil (NIH/NEI) [E]" w:date="2023-06-15T14:48:00Z">
        <w:r w:rsidDel="00377DFE">
          <w:rPr>
            <w:rFonts w:ascii="Calibri" w:hAnsi="Calibri" w:cs="Calibri"/>
            <w:color w:val="000000"/>
          </w:rPr>
          <w:delText xml:space="preserve">extent of the </w:delText>
        </w:r>
      </w:del>
      <w:r>
        <w:rPr>
          <w:rFonts w:ascii="Calibri" w:hAnsi="Calibri" w:cs="Calibri"/>
          <w:color w:val="000000"/>
        </w:rPr>
        <w:t>non-uniformities</w:t>
      </w:r>
      <w:ins w:id="198" w:author="Conway, Bevil (NIH/NEI) [E]" w:date="2023-06-15T15:06:00Z">
        <w:r w:rsidR="00AD16CF">
          <w:rPr>
            <w:rFonts w:ascii="Calibri" w:hAnsi="Calibri" w:cs="Calibri"/>
            <w:color w:val="000000"/>
          </w:rPr>
          <w:t xml:space="preserve">, to </w:t>
        </w:r>
      </w:ins>
      <w:del w:id="199" w:author="Conway, Bevil (NIH/NEI) [E]" w:date="2023-06-15T15:06:00Z">
        <w:r w:rsidDel="00AD16CF">
          <w:rPr>
            <w:rFonts w:ascii="Calibri" w:hAnsi="Calibri" w:cs="Calibri"/>
            <w:color w:val="000000"/>
          </w:rPr>
          <w:delText xml:space="preserve"> in </w:delText>
        </w:r>
      </w:del>
      <w:del w:id="200" w:author="Conway, Bevil (NIH/NEI) [E]" w:date="2023-06-15T14:50:00Z">
        <w:r w:rsidDel="00195DBB">
          <w:rPr>
            <w:rFonts w:ascii="Calibri" w:hAnsi="Calibri" w:cs="Calibri"/>
            <w:color w:val="000000"/>
          </w:rPr>
          <w:delText xml:space="preserve">presumed uniform </w:delText>
        </w:r>
      </w:del>
      <w:del w:id="201" w:author="Conway, Bevil (NIH/NEI) [E]" w:date="2023-06-15T15:06:00Z">
        <w:r w:rsidDel="00AD16CF">
          <w:rPr>
            <w:rFonts w:ascii="Calibri" w:hAnsi="Calibri" w:cs="Calibri"/>
            <w:color w:val="000000"/>
          </w:rPr>
          <w:delText xml:space="preserve">color space to </w:delText>
        </w:r>
      </w:del>
      <w:r>
        <w:rPr>
          <w:rFonts w:ascii="Calibri" w:hAnsi="Calibri" w:cs="Calibri"/>
          <w:color w:val="000000"/>
        </w:rPr>
        <w:t>reconstruct a color space that is perceptually uniform</w:t>
      </w:r>
      <w:ins w:id="202" w:author="Conway, Bevil (NIH/NEI) [E]" w:date="2023-06-15T15:07:00Z">
        <w:r w:rsidR="00AD16CF">
          <w:rPr>
            <w:rFonts w:ascii="Calibri" w:hAnsi="Calibri" w:cs="Calibri"/>
            <w:color w:val="000000"/>
          </w:rPr>
          <w:t xml:space="preserve"> and </w:t>
        </w:r>
      </w:ins>
      <w:del w:id="203" w:author="Conway, Bevil (NIH/NEI) [E]" w:date="2023-06-15T15:06:00Z">
        <w:r w:rsidDel="00AD16CF">
          <w:rPr>
            <w:rFonts w:ascii="Calibri" w:hAnsi="Calibri" w:cs="Calibri"/>
            <w:color w:val="000000"/>
          </w:rPr>
          <w:delText>,</w:delText>
        </w:r>
      </w:del>
      <w:del w:id="204" w:author="Conway, Bevil (NIH/NEI) [E]" w:date="2023-06-15T15:07:00Z">
        <w:r w:rsidDel="00AD16CF">
          <w:rPr>
            <w:rFonts w:ascii="Calibri" w:hAnsi="Calibri" w:cs="Calibri"/>
            <w:color w:val="000000"/>
          </w:rPr>
          <w:delText xml:space="preserve"> </w:delText>
        </w:r>
      </w:del>
      <w:r>
        <w:rPr>
          <w:rFonts w:ascii="Calibri" w:hAnsi="Calibri" w:cs="Calibri"/>
          <w:color w:val="000000"/>
        </w:rPr>
        <w:t>uncontaminated by</w:t>
      </w:r>
      <w:ins w:id="205" w:author="Conway, Bevil (NIH/NEI) [E]" w:date="2023-06-15T15:07:00Z">
        <w:r w:rsidR="00AD16CF">
          <w:rPr>
            <w:rFonts w:ascii="Calibri" w:hAnsi="Calibri" w:cs="Calibri"/>
            <w:color w:val="000000"/>
          </w:rPr>
          <w:t xml:space="preserve"> language</w:t>
        </w:r>
      </w:ins>
      <w:del w:id="206" w:author="Conway, Bevil (NIH/NEI) [E]" w:date="2023-06-15T15:06:00Z">
        <w:r w:rsidDel="00AD16CF">
          <w:rPr>
            <w:rFonts w:ascii="Calibri" w:hAnsi="Calibri" w:cs="Calibri"/>
            <w:color w:val="000000"/>
          </w:rPr>
          <w:delText xml:space="preserve"> linguistic biases</w:delText>
        </w:r>
      </w:del>
      <w:r>
        <w:rPr>
          <w:rFonts w:ascii="Calibri" w:hAnsi="Calibri" w:cs="Calibri"/>
          <w:color w:val="000000"/>
        </w:rPr>
        <w:t xml:space="preserve">. </w:t>
      </w:r>
    </w:p>
    <w:p w14:paraId="455F0094" w14:textId="7AF27AF9" w:rsidR="00006E69" w:rsidDel="00195DBB" w:rsidRDefault="00006E69" w:rsidP="00006E69">
      <w:pPr>
        <w:rPr>
          <w:del w:id="207" w:author="Conway, Bevil (NIH/NEI) [E]" w:date="2023-06-15T14:50:00Z"/>
        </w:rPr>
      </w:pPr>
    </w:p>
    <w:p w14:paraId="460F4A14" w14:textId="05065310" w:rsidR="00006E69" w:rsidRDefault="00006E69"/>
    <w:sectPr w:rsidR="00006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5" w:author="Conway, Bevil (NIH/NEI) [E]" w:date="2023-06-15T15:05:00Z" w:initials="CB([">
    <w:p w14:paraId="072AD141" w14:textId="7D343CEB" w:rsidR="00AD16CF" w:rsidRDefault="00AD16CF">
      <w:pPr>
        <w:pStyle w:val="CommentText"/>
      </w:pPr>
      <w:r>
        <w:rPr>
          <w:rStyle w:val="CommentReference"/>
        </w:rPr>
        <w:annotationRef/>
      </w:r>
      <w:r>
        <w:rPr>
          <w:rFonts w:ascii="Calibri" w:hAnsi="Calibri" w:cs="Calibri"/>
          <w:color w:val="000000"/>
        </w:rPr>
        <w:t>Non-uniformities in the color space would have colors mismatched equally often to colors either side of them around the color circle, but asymmetric for a cognitive origin.</w:t>
      </w:r>
    </w:p>
  </w:comment>
  <w:comment w:id="132" w:author="Garside, Danny (NIH/NEI) [F]" w:date="2023-06-15T11:48:00Z" w:initials="GD([">
    <w:p w14:paraId="78C3D41C" w14:textId="4F88D8CC" w:rsidR="00890588" w:rsidRDefault="00890588">
      <w:pPr>
        <w:pStyle w:val="CommentText"/>
      </w:pPr>
      <w:r>
        <w:rPr>
          <w:rStyle w:val="CommentReference"/>
        </w:rPr>
        <w:annotationRef/>
      </w:r>
      <w:r>
        <w:t>nope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2AD141" w15:done="0"/>
  <w15:commentEx w15:paraId="78C3D4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5A72D" w16cex:dateUtc="2023-06-15T19:05:00Z"/>
  <w16cex:commentExtensible w16cex:durableId="28357917" w16cex:dateUtc="2023-06-15T15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2AD141" w16cid:durableId="2835A72D"/>
  <w16cid:commentId w16cid:paraId="78C3D41C" w16cid:durableId="283579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97705"/>
    <w:multiLevelType w:val="multilevel"/>
    <w:tmpl w:val="AC7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95630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nway, Bevil (NIH/NEI) [E]">
    <w15:presenceInfo w15:providerId="AD" w15:userId="S::conwaybr@nih.gov::ce9b1e7c-713f-4668-9ec8-7383e95c43c4"/>
  </w15:person>
  <w15:person w15:author="Garside, Danny (NIH/NEI) [F]">
    <w15:presenceInfo w15:providerId="AD" w15:userId="S::garsidedj@nih.gov::1b3d49c4-3d62-4040-8742-b4e7204ba2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69"/>
    <w:rsid w:val="00006E69"/>
    <w:rsid w:val="00195DBB"/>
    <w:rsid w:val="002F3BC0"/>
    <w:rsid w:val="002F74C7"/>
    <w:rsid w:val="00315B9C"/>
    <w:rsid w:val="00333E73"/>
    <w:rsid w:val="00377DFE"/>
    <w:rsid w:val="003C07D8"/>
    <w:rsid w:val="00487CB5"/>
    <w:rsid w:val="004F61A6"/>
    <w:rsid w:val="00572FBA"/>
    <w:rsid w:val="00593E86"/>
    <w:rsid w:val="005959C8"/>
    <w:rsid w:val="005F5275"/>
    <w:rsid w:val="006D200E"/>
    <w:rsid w:val="0087296A"/>
    <w:rsid w:val="00890588"/>
    <w:rsid w:val="008B3995"/>
    <w:rsid w:val="00963FDF"/>
    <w:rsid w:val="00AD16CF"/>
    <w:rsid w:val="00B73398"/>
    <w:rsid w:val="00D2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D9FD"/>
  <w15:chartTrackingRefBased/>
  <w15:docId w15:val="{2131AB38-F526-4B4F-9821-BDF5CC2F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E69"/>
    <w:pPr>
      <w:spacing w:after="0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73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33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3398"/>
    <w:rPr>
      <w:rFonts w:ascii="SimSun" w:eastAsia="SimSun" w:hAnsi="SimSun" w:cs="SimSu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398"/>
    <w:rPr>
      <w:rFonts w:ascii="SimSun" w:eastAsia="SimSun" w:hAnsi="SimSun" w:cs="SimSun"/>
      <w:b/>
      <w:bCs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8B3995"/>
    <w:pPr>
      <w:spacing w:after="0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period">
    <w:name w:val="period"/>
    <w:basedOn w:val="DefaultParagraphFont"/>
    <w:rsid w:val="002F3BC0"/>
  </w:style>
  <w:style w:type="character" w:customStyle="1" w:styleId="cit">
    <w:name w:val="cit"/>
    <w:basedOn w:val="DefaultParagraphFont"/>
    <w:rsid w:val="002F3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Bevil (NIH/NEI) [E]</dc:creator>
  <cp:keywords/>
  <dc:description/>
  <cp:lastModifiedBy>Conway, Bevil (NIH/NEI) [E]</cp:lastModifiedBy>
  <cp:revision>4</cp:revision>
  <dcterms:created xsi:type="dcterms:W3CDTF">2023-06-15T16:57:00Z</dcterms:created>
  <dcterms:modified xsi:type="dcterms:W3CDTF">2023-06-15T19:08:00Z</dcterms:modified>
</cp:coreProperties>
</file>